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137C" w14:textId="6088FC69" w:rsidR="006959E1" w:rsidRPr="00D3282A" w:rsidRDefault="00530763" w:rsidP="005A432B">
      <w:pPr>
        <w:spacing w:line="480" w:lineRule="auto"/>
        <w:rPr>
          <w:rFonts w:ascii="Arial" w:hAnsi="Arial" w:cs="Arial"/>
          <w:b/>
        </w:rPr>
      </w:pPr>
      <w:r w:rsidRPr="00D3282A">
        <w:rPr>
          <w:rFonts w:ascii="Arial" w:hAnsi="Arial" w:cs="Arial"/>
          <w:b/>
        </w:rPr>
        <w:t>Title</w:t>
      </w:r>
    </w:p>
    <w:p w14:paraId="268E04D9" w14:textId="77777777" w:rsidR="006959E1" w:rsidRPr="00D3282A" w:rsidRDefault="00000000" w:rsidP="005A432B">
      <w:pPr>
        <w:spacing w:line="480" w:lineRule="auto"/>
        <w:rPr>
          <w:rFonts w:ascii="Arial" w:hAnsi="Arial" w:cs="Arial"/>
        </w:rPr>
      </w:pPr>
      <w:r w:rsidRPr="00D3282A">
        <w:rPr>
          <w:rFonts w:ascii="Arial" w:hAnsi="Arial" w:cs="Arial"/>
        </w:rPr>
        <w:t>Characterization of the planarian surface electroencephalogram</w:t>
      </w:r>
    </w:p>
    <w:p w14:paraId="315CBAB2" w14:textId="77777777" w:rsidR="006959E1" w:rsidRPr="00D3282A" w:rsidRDefault="006959E1" w:rsidP="005A432B">
      <w:pPr>
        <w:spacing w:line="480" w:lineRule="auto"/>
        <w:rPr>
          <w:rFonts w:ascii="Arial" w:hAnsi="Arial" w:cs="Arial"/>
        </w:rPr>
      </w:pPr>
    </w:p>
    <w:p w14:paraId="4D730B8A" w14:textId="0667B437" w:rsidR="006959E1" w:rsidRPr="00D3282A" w:rsidRDefault="00530763" w:rsidP="005A432B">
      <w:pPr>
        <w:spacing w:line="480" w:lineRule="auto"/>
        <w:rPr>
          <w:rFonts w:ascii="Arial" w:hAnsi="Arial" w:cs="Arial"/>
          <w:b/>
          <w:lang w:val="de-DE"/>
        </w:rPr>
      </w:pPr>
      <w:proofErr w:type="spellStart"/>
      <w:r w:rsidRPr="00D3282A">
        <w:rPr>
          <w:rFonts w:ascii="Arial" w:hAnsi="Arial" w:cs="Arial"/>
          <w:b/>
          <w:lang w:val="de-DE"/>
        </w:rPr>
        <w:t>Aut</w:t>
      </w:r>
      <w:r w:rsidR="0044753D" w:rsidRPr="00D3282A">
        <w:rPr>
          <w:rFonts w:ascii="Arial" w:hAnsi="Arial" w:cs="Arial"/>
          <w:b/>
          <w:lang w:val="de-DE"/>
        </w:rPr>
        <w:t>h</w:t>
      </w:r>
      <w:r w:rsidRPr="00D3282A">
        <w:rPr>
          <w:rFonts w:ascii="Arial" w:hAnsi="Arial" w:cs="Arial"/>
          <w:b/>
          <w:lang w:val="de-DE"/>
        </w:rPr>
        <w:t>ors</w:t>
      </w:r>
      <w:proofErr w:type="spellEnd"/>
    </w:p>
    <w:p w14:paraId="65F37813" w14:textId="2A4AEF1B" w:rsidR="006959E1" w:rsidRPr="00D3282A" w:rsidRDefault="00000000" w:rsidP="005A432B">
      <w:pPr>
        <w:spacing w:line="480" w:lineRule="auto"/>
        <w:rPr>
          <w:rFonts w:ascii="Arial" w:hAnsi="Arial" w:cs="Arial"/>
          <w:lang w:val="de-DE"/>
        </w:rPr>
      </w:pPr>
      <w:r w:rsidRPr="00D3282A">
        <w:rPr>
          <w:rFonts w:ascii="Arial" w:hAnsi="Arial" w:cs="Arial"/>
          <w:lang w:val="de-DE"/>
        </w:rPr>
        <w:t>Jannes Freiberg</w:t>
      </w:r>
      <w:r w:rsidR="001B1262" w:rsidRPr="00D3282A">
        <w:rPr>
          <w:rFonts w:ascii="Arial" w:hAnsi="Arial" w:cs="Arial"/>
          <w:vertAlign w:val="superscript"/>
          <w:lang w:val="de-DE"/>
        </w:rPr>
        <w:t>1</w:t>
      </w:r>
      <w:r w:rsidRPr="00D3282A">
        <w:rPr>
          <w:rFonts w:ascii="Arial" w:hAnsi="Arial" w:cs="Arial"/>
          <w:lang w:val="de-DE"/>
        </w:rPr>
        <w:t>, Lukas Lang</w:t>
      </w:r>
      <w:r w:rsidR="001B1262" w:rsidRPr="00D3282A">
        <w:rPr>
          <w:rFonts w:ascii="Arial" w:hAnsi="Arial" w:cs="Arial"/>
          <w:vertAlign w:val="superscript"/>
          <w:lang w:val="de-DE"/>
        </w:rPr>
        <w:t>1</w:t>
      </w:r>
      <w:r w:rsidRPr="00D3282A">
        <w:rPr>
          <w:rFonts w:ascii="Arial" w:hAnsi="Arial" w:cs="Arial"/>
          <w:lang w:val="de-DE"/>
        </w:rPr>
        <w:t>, Christian Kaernbach</w:t>
      </w:r>
      <w:r w:rsidR="001B1262" w:rsidRPr="00D3282A">
        <w:rPr>
          <w:rFonts w:ascii="Arial" w:hAnsi="Arial" w:cs="Arial"/>
          <w:vertAlign w:val="superscript"/>
          <w:lang w:val="de-DE"/>
        </w:rPr>
        <w:t>1</w:t>
      </w:r>
      <w:r w:rsidRPr="00D3282A">
        <w:rPr>
          <w:rFonts w:ascii="Arial" w:hAnsi="Arial" w:cs="Arial"/>
          <w:lang w:val="de-DE"/>
        </w:rPr>
        <w:t>, Julian Keil</w:t>
      </w:r>
      <w:r w:rsidR="001B1262" w:rsidRPr="00D3282A">
        <w:rPr>
          <w:rFonts w:ascii="Arial" w:hAnsi="Arial" w:cs="Arial"/>
          <w:vertAlign w:val="superscript"/>
          <w:lang w:val="de-DE"/>
        </w:rPr>
        <w:t>1</w:t>
      </w:r>
    </w:p>
    <w:p w14:paraId="48524B0A" w14:textId="77777777" w:rsidR="006959E1" w:rsidRPr="00D3282A" w:rsidRDefault="006959E1" w:rsidP="005A432B">
      <w:pPr>
        <w:spacing w:line="480" w:lineRule="auto"/>
        <w:rPr>
          <w:rFonts w:ascii="Arial" w:hAnsi="Arial" w:cs="Arial"/>
          <w:lang w:val="de-DE"/>
        </w:rPr>
      </w:pPr>
    </w:p>
    <w:p w14:paraId="1815AC2E" w14:textId="77777777" w:rsidR="006959E1" w:rsidRPr="00D3282A" w:rsidRDefault="00000000" w:rsidP="005A432B">
      <w:pPr>
        <w:spacing w:line="480" w:lineRule="auto"/>
        <w:rPr>
          <w:rFonts w:ascii="Arial" w:hAnsi="Arial" w:cs="Arial"/>
          <w:b/>
        </w:rPr>
      </w:pPr>
      <w:r w:rsidRPr="00D3282A">
        <w:rPr>
          <w:rFonts w:ascii="Arial" w:hAnsi="Arial" w:cs="Arial"/>
          <w:b/>
        </w:rPr>
        <w:t>Affiliation</w:t>
      </w:r>
    </w:p>
    <w:p w14:paraId="531EE48B" w14:textId="25223CDF" w:rsidR="001B1262" w:rsidRPr="00D3282A" w:rsidRDefault="001B1262" w:rsidP="001B1262">
      <w:pPr>
        <w:spacing w:line="480" w:lineRule="auto"/>
        <w:rPr>
          <w:rFonts w:ascii="Arial" w:hAnsi="Arial" w:cs="Arial"/>
        </w:rPr>
      </w:pPr>
      <w:r w:rsidRPr="00D3282A">
        <w:rPr>
          <w:rFonts w:ascii="Arial" w:hAnsi="Arial" w:cs="Arial"/>
          <w:vertAlign w:val="superscript"/>
        </w:rPr>
        <w:t>1</w:t>
      </w:r>
      <w:r w:rsidRPr="00D3282A">
        <w:rPr>
          <w:rFonts w:ascii="Arial" w:hAnsi="Arial" w:cs="Arial"/>
        </w:rPr>
        <w:t>Department of Psychology</w:t>
      </w:r>
    </w:p>
    <w:p w14:paraId="63327B24" w14:textId="77777777" w:rsidR="001B1262" w:rsidRPr="00D3282A" w:rsidRDefault="001B1262" w:rsidP="001B1262">
      <w:pPr>
        <w:spacing w:line="480" w:lineRule="auto"/>
        <w:rPr>
          <w:rFonts w:ascii="Arial" w:hAnsi="Arial" w:cs="Arial"/>
        </w:rPr>
      </w:pPr>
      <w:r w:rsidRPr="00D3282A">
        <w:rPr>
          <w:rFonts w:ascii="Arial" w:hAnsi="Arial" w:cs="Arial"/>
        </w:rPr>
        <w:t>Christian-</w:t>
      </w:r>
      <w:proofErr w:type="spellStart"/>
      <w:r w:rsidRPr="00D3282A">
        <w:rPr>
          <w:rFonts w:ascii="Arial" w:hAnsi="Arial" w:cs="Arial"/>
        </w:rPr>
        <w:t>Albrechts</w:t>
      </w:r>
      <w:proofErr w:type="spellEnd"/>
      <w:r w:rsidRPr="00D3282A">
        <w:rPr>
          <w:rFonts w:ascii="Arial" w:hAnsi="Arial" w:cs="Arial"/>
        </w:rPr>
        <w:t>-University Kiel</w:t>
      </w:r>
    </w:p>
    <w:p w14:paraId="22AAFB55" w14:textId="77777777" w:rsidR="001B1262" w:rsidRPr="00D3282A" w:rsidRDefault="001B1262" w:rsidP="001B1262">
      <w:pPr>
        <w:spacing w:line="480" w:lineRule="auto"/>
        <w:rPr>
          <w:rFonts w:ascii="Arial" w:hAnsi="Arial" w:cs="Arial"/>
        </w:rPr>
      </w:pPr>
      <w:proofErr w:type="spellStart"/>
      <w:r w:rsidRPr="00D3282A">
        <w:rPr>
          <w:rFonts w:ascii="Arial" w:hAnsi="Arial" w:cs="Arial"/>
        </w:rPr>
        <w:t>Olshausenstrasse</w:t>
      </w:r>
      <w:proofErr w:type="spellEnd"/>
      <w:r w:rsidRPr="00D3282A">
        <w:rPr>
          <w:rFonts w:ascii="Arial" w:hAnsi="Arial" w:cs="Arial"/>
        </w:rPr>
        <w:t xml:space="preserve"> 62</w:t>
      </w:r>
    </w:p>
    <w:p w14:paraId="1478AAE6" w14:textId="77777777" w:rsidR="001B1262" w:rsidRPr="00D3282A" w:rsidRDefault="001B1262" w:rsidP="001B1262">
      <w:pPr>
        <w:spacing w:line="480" w:lineRule="auto"/>
        <w:rPr>
          <w:rFonts w:ascii="Arial" w:hAnsi="Arial" w:cs="Arial"/>
        </w:rPr>
      </w:pPr>
      <w:r w:rsidRPr="00D3282A">
        <w:rPr>
          <w:rFonts w:ascii="Arial" w:hAnsi="Arial" w:cs="Arial"/>
        </w:rPr>
        <w:t>24118 Kiel</w:t>
      </w:r>
    </w:p>
    <w:p w14:paraId="68D9234A" w14:textId="31430004" w:rsidR="006959E1" w:rsidRPr="00D3282A" w:rsidRDefault="001B1262" w:rsidP="005A432B">
      <w:pPr>
        <w:spacing w:line="480" w:lineRule="auto"/>
        <w:rPr>
          <w:rFonts w:ascii="Arial" w:hAnsi="Arial" w:cs="Arial"/>
        </w:rPr>
      </w:pPr>
      <w:r w:rsidRPr="00D3282A">
        <w:rPr>
          <w:rFonts w:ascii="Arial" w:hAnsi="Arial" w:cs="Arial"/>
        </w:rPr>
        <w:t>Germany</w:t>
      </w:r>
    </w:p>
    <w:p w14:paraId="72646833" w14:textId="77777777" w:rsidR="001B1262" w:rsidRPr="00D3282A" w:rsidRDefault="001B1262" w:rsidP="005A432B">
      <w:pPr>
        <w:spacing w:line="480" w:lineRule="auto"/>
        <w:rPr>
          <w:rFonts w:ascii="Arial" w:hAnsi="Arial" w:cs="Arial"/>
        </w:rPr>
      </w:pPr>
    </w:p>
    <w:p w14:paraId="6D2BBA87" w14:textId="77777777" w:rsidR="006959E1" w:rsidRPr="00D3282A" w:rsidRDefault="00000000" w:rsidP="005A432B">
      <w:pPr>
        <w:spacing w:line="480" w:lineRule="auto"/>
        <w:rPr>
          <w:rFonts w:ascii="Arial" w:hAnsi="Arial" w:cs="Arial"/>
          <w:b/>
        </w:rPr>
      </w:pPr>
      <w:r w:rsidRPr="00D3282A">
        <w:rPr>
          <w:rFonts w:ascii="Arial" w:hAnsi="Arial" w:cs="Arial"/>
          <w:b/>
        </w:rPr>
        <w:t>Corresponding Author</w:t>
      </w:r>
    </w:p>
    <w:p w14:paraId="26FFA4C3" w14:textId="77777777" w:rsidR="006959E1" w:rsidRPr="00D3282A" w:rsidRDefault="00000000" w:rsidP="005A432B">
      <w:pPr>
        <w:spacing w:line="480" w:lineRule="auto"/>
        <w:rPr>
          <w:rFonts w:ascii="Arial" w:hAnsi="Arial" w:cs="Arial"/>
        </w:rPr>
      </w:pPr>
      <w:r w:rsidRPr="00D3282A">
        <w:rPr>
          <w:rFonts w:ascii="Arial" w:hAnsi="Arial" w:cs="Arial"/>
        </w:rPr>
        <w:t>Julian Keil</w:t>
      </w:r>
    </w:p>
    <w:p w14:paraId="38608CFB" w14:textId="77777777" w:rsidR="006959E1" w:rsidRPr="00D3282A" w:rsidRDefault="00000000" w:rsidP="005A432B">
      <w:pPr>
        <w:spacing w:line="480" w:lineRule="auto"/>
        <w:rPr>
          <w:rFonts w:ascii="Arial" w:hAnsi="Arial" w:cs="Arial"/>
        </w:rPr>
      </w:pPr>
      <w:r w:rsidRPr="00D3282A">
        <w:rPr>
          <w:rFonts w:ascii="Arial" w:hAnsi="Arial" w:cs="Arial"/>
        </w:rPr>
        <w:t>Department of Psychology</w:t>
      </w:r>
    </w:p>
    <w:p w14:paraId="6B0D3F3D" w14:textId="77777777" w:rsidR="006959E1" w:rsidRPr="00D3282A" w:rsidRDefault="00000000" w:rsidP="005A432B">
      <w:pPr>
        <w:spacing w:line="480" w:lineRule="auto"/>
        <w:rPr>
          <w:rFonts w:ascii="Arial" w:hAnsi="Arial" w:cs="Arial"/>
        </w:rPr>
      </w:pPr>
      <w:r w:rsidRPr="00D3282A">
        <w:rPr>
          <w:rFonts w:ascii="Arial" w:hAnsi="Arial" w:cs="Arial"/>
        </w:rPr>
        <w:t>Christian-</w:t>
      </w:r>
      <w:proofErr w:type="spellStart"/>
      <w:r w:rsidRPr="00D3282A">
        <w:rPr>
          <w:rFonts w:ascii="Arial" w:hAnsi="Arial" w:cs="Arial"/>
        </w:rPr>
        <w:t>Albrechts</w:t>
      </w:r>
      <w:proofErr w:type="spellEnd"/>
      <w:r w:rsidRPr="00D3282A">
        <w:rPr>
          <w:rFonts w:ascii="Arial" w:hAnsi="Arial" w:cs="Arial"/>
        </w:rPr>
        <w:t>-University Kiel</w:t>
      </w:r>
    </w:p>
    <w:p w14:paraId="764000FE" w14:textId="77777777" w:rsidR="006959E1" w:rsidRPr="00D3282A" w:rsidRDefault="00000000" w:rsidP="005A432B">
      <w:pPr>
        <w:spacing w:line="480" w:lineRule="auto"/>
        <w:rPr>
          <w:rFonts w:ascii="Arial" w:hAnsi="Arial" w:cs="Arial"/>
        </w:rPr>
      </w:pPr>
      <w:proofErr w:type="spellStart"/>
      <w:r w:rsidRPr="00D3282A">
        <w:rPr>
          <w:rFonts w:ascii="Arial" w:hAnsi="Arial" w:cs="Arial"/>
        </w:rPr>
        <w:t>Olshausenstrasse</w:t>
      </w:r>
      <w:proofErr w:type="spellEnd"/>
      <w:r w:rsidRPr="00D3282A">
        <w:rPr>
          <w:rFonts w:ascii="Arial" w:hAnsi="Arial" w:cs="Arial"/>
        </w:rPr>
        <w:t xml:space="preserve"> 62</w:t>
      </w:r>
    </w:p>
    <w:p w14:paraId="1072F79A" w14:textId="0FC768CE" w:rsidR="006959E1" w:rsidRPr="00D3282A" w:rsidRDefault="00000000" w:rsidP="005A432B">
      <w:pPr>
        <w:spacing w:line="480" w:lineRule="auto"/>
        <w:rPr>
          <w:rFonts w:ascii="Arial" w:hAnsi="Arial" w:cs="Arial"/>
        </w:rPr>
      </w:pPr>
      <w:r w:rsidRPr="00D3282A">
        <w:rPr>
          <w:rFonts w:ascii="Arial" w:hAnsi="Arial" w:cs="Arial"/>
        </w:rPr>
        <w:t>24118 Kiel</w:t>
      </w:r>
    </w:p>
    <w:p w14:paraId="700C6BB2" w14:textId="1A7C3927" w:rsidR="001B1262" w:rsidRPr="00D3282A" w:rsidRDefault="001B1262" w:rsidP="005A432B">
      <w:pPr>
        <w:spacing w:line="480" w:lineRule="auto"/>
        <w:rPr>
          <w:rFonts w:ascii="Arial" w:hAnsi="Arial" w:cs="Arial"/>
        </w:rPr>
      </w:pPr>
      <w:r w:rsidRPr="00D3282A">
        <w:rPr>
          <w:rFonts w:ascii="Arial" w:hAnsi="Arial" w:cs="Arial"/>
        </w:rPr>
        <w:t>Germany</w:t>
      </w:r>
    </w:p>
    <w:p w14:paraId="25919501" w14:textId="0698429D" w:rsidR="006959E1" w:rsidRPr="00D3282A" w:rsidRDefault="001B1262" w:rsidP="005A432B">
      <w:pPr>
        <w:spacing w:line="480" w:lineRule="auto"/>
        <w:rPr>
          <w:rFonts w:ascii="Arial" w:hAnsi="Arial" w:cs="Arial"/>
        </w:rPr>
      </w:pPr>
      <w:r w:rsidRPr="00D3282A">
        <w:rPr>
          <w:rFonts w:ascii="Arial" w:hAnsi="Arial" w:cs="Arial"/>
        </w:rPr>
        <w:t xml:space="preserve">Email: </w:t>
      </w:r>
      <w:hyperlink r:id="rId7" w:history="1">
        <w:r w:rsidRPr="00D3282A">
          <w:rPr>
            <w:rStyle w:val="Hyperlink"/>
            <w:rFonts w:ascii="Arial" w:hAnsi="Arial" w:cs="Arial"/>
          </w:rPr>
          <w:t>keil@psychologie.uni-kiel.de</w:t>
        </w:r>
      </w:hyperlink>
    </w:p>
    <w:p w14:paraId="45F95D8D" w14:textId="77777777" w:rsidR="001B1262" w:rsidRPr="00D3282A" w:rsidRDefault="001B1262" w:rsidP="001B1262">
      <w:pPr>
        <w:spacing w:line="360" w:lineRule="auto"/>
        <w:rPr>
          <w:rFonts w:ascii="Arial" w:hAnsi="Arial" w:cs="Arial"/>
        </w:rPr>
      </w:pPr>
      <w:r w:rsidRPr="00D3282A">
        <w:rPr>
          <w:rFonts w:ascii="Arial" w:hAnsi="Arial" w:cs="Arial"/>
        </w:rPr>
        <w:t>ORCID: 0000-0003-4195-7397</w:t>
      </w:r>
    </w:p>
    <w:p w14:paraId="5D0E1AD5" w14:textId="1DEDC64C" w:rsidR="006959E1" w:rsidRPr="00D3282A" w:rsidRDefault="006959E1" w:rsidP="005A432B">
      <w:pPr>
        <w:spacing w:line="480" w:lineRule="auto"/>
        <w:rPr>
          <w:rFonts w:ascii="Arial" w:hAnsi="Arial" w:cs="Arial"/>
        </w:rPr>
      </w:pPr>
    </w:p>
    <w:p w14:paraId="45DD1CC3" w14:textId="18AB5D00" w:rsidR="005C3071" w:rsidRPr="00D3282A" w:rsidRDefault="005C3071" w:rsidP="005A432B">
      <w:pPr>
        <w:spacing w:line="480" w:lineRule="auto"/>
        <w:rPr>
          <w:rFonts w:ascii="Arial" w:hAnsi="Arial" w:cs="Arial"/>
        </w:rPr>
      </w:pPr>
    </w:p>
    <w:p w14:paraId="011B8D6A" w14:textId="04BF4416" w:rsidR="005C3071" w:rsidRDefault="005C3071" w:rsidP="005A432B">
      <w:pPr>
        <w:spacing w:line="480" w:lineRule="auto"/>
        <w:rPr>
          <w:ins w:id="0" w:author="Julian Keil" w:date="2023-02-15T08:22:00Z"/>
          <w:rFonts w:ascii="Arial" w:hAnsi="Arial" w:cs="Arial"/>
        </w:rPr>
      </w:pPr>
    </w:p>
    <w:p w14:paraId="38A3A72E" w14:textId="77777777" w:rsidR="005376C7" w:rsidRPr="00D3282A" w:rsidRDefault="005376C7" w:rsidP="005A432B">
      <w:pPr>
        <w:spacing w:line="480" w:lineRule="auto"/>
        <w:rPr>
          <w:rFonts w:ascii="Arial" w:hAnsi="Arial" w:cs="Arial"/>
        </w:rPr>
      </w:pPr>
    </w:p>
    <w:p w14:paraId="0128448F" w14:textId="5991C038" w:rsidR="006959E1" w:rsidRPr="00D3282A" w:rsidRDefault="005C3071" w:rsidP="005A432B">
      <w:pPr>
        <w:spacing w:line="480" w:lineRule="auto"/>
        <w:rPr>
          <w:rFonts w:ascii="Arial" w:hAnsi="Arial" w:cs="Arial"/>
          <w:b/>
        </w:rPr>
      </w:pPr>
      <w:r w:rsidRPr="00D3282A">
        <w:rPr>
          <w:rFonts w:ascii="Arial" w:hAnsi="Arial" w:cs="Arial"/>
          <w:b/>
        </w:rPr>
        <w:lastRenderedPageBreak/>
        <w:t>Declarations</w:t>
      </w:r>
    </w:p>
    <w:p w14:paraId="00DADA00" w14:textId="556FF21A" w:rsidR="006959E1" w:rsidRPr="00D3282A" w:rsidRDefault="005C3071" w:rsidP="005A432B">
      <w:pPr>
        <w:spacing w:line="480" w:lineRule="auto"/>
        <w:rPr>
          <w:rFonts w:ascii="Arial" w:hAnsi="Arial" w:cs="Arial"/>
          <w:b/>
        </w:rPr>
      </w:pPr>
      <w:r w:rsidRPr="00D3282A">
        <w:rPr>
          <w:rFonts w:ascii="Arial" w:hAnsi="Arial" w:cs="Arial"/>
          <w:b/>
        </w:rPr>
        <w:t>Ethics approval</w:t>
      </w:r>
    </w:p>
    <w:p w14:paraId="38919D50" w14:textId="77777777" w:rsidR="005C3071" w:rsidRPr="00D3282A" w:rsidRDefault="005C3071" w:rsidP="005A432B">
      <w:pPr>
        <w:spacing w:line="480" w:lineRule="auto"/>
        <w:rPr>
          <w:rFonts w:ascii="Arial" w:hAnsi="Arial" w:cs="Arial"/>
        </w:rPr>
      </w:pPr>
      <w:r w:rsidRPr="00D3282A">
        <w:rPr>
          <w:rFonts w:ascii="Arial" w:hAnsi="Arial" w:cs="Arial"/>
        </w:rPr>
        <w:t>Approval from the ethics committee of the Christian-</w:t>
      </w:r>
      <w:proofErr w:type="spellStart"/>
      <w:r w:rsidRPr="00D3282A">
        <w:rPr>
          <w:rFonts w:ascii="Arial" w:hAnsi="Arial" w:cs="Arial"/>
        </w:rPr>
        <w:t>Albrechts</w:t>
      </w:r>
      <w:proofErr w:type="spellEnd"/>
      <w:r w:rsidRPr="00D3282A">
        <w:rPr>
          <w:rFonts w:ascii="Arial" w:hAnsi="Arial" w:cs="Arial"/>
        </w:rPr>
        <w:t xml:space="preserve">-University Kiel was waived by the ethics committee. No animals were harmed in the experiments described here. </w:t>
      </w:r>
    </w:p>
    <w:p w14:paraId="1054C286" w14:textId="77777777" w:rsidR="005C3071" w:rsidRPr="00D3282A" w:rsidRDefault="005C3071" w:rsidP="005A432B">
      <w:pPr>
        <w:spacing w:line="480" w:lineRule="auto"/>
        <w:rPr>
          <w:rFonts w:ascii="Arial" w:hAnsi="Arial" w:cs="Arial"/>
          <w:b/>
          <w:bCs/>
        </w:rPr>
      </w:pPr>
      <w:r w:rsidRPr="00D3282A">
        <w:rPr>
          <w:rFonts w:ascii="Arial" w:hAnsi="Arial" w:cs="Arial"/>
          <w:b/>
          <w:bCs/>
        </w:rPr>
        <w:t>Consent for publication</w:t>
      </w:r>
    </w:p>
    <w:p w14:paraId="456928B1" w14:textId="7A723D55" w:rsidR="005C3071" w:rsidRPr="00D3282A" w:rsidRDefault="005C3071" w:rsidP="005A432B">
      <w:pPr>
        <w:spacing w:line="480" w:lineRule="auto"/>
        <w:rPr>
          <w:rFonts w:ascii="Arial" w:hAnsi="Arial" w:cs="Arial"/>
        </w:rPr>
      </w:pPr>
      <w:r w:rsidRPr="00D3282A">
        <w:rPr>
          <w:rFonts w:ascii="Arial" w:hAnsi="Arial" w:cs="Arial"/>
        </w:rPr>
        <w:t>Not applicable</w:t>
      </w:r>
    </w:p>
    <w:p w14:paraId="0BA7DE98" w14:textId="0E7809CC" w:rsidR="005C3071" w:rsidRPr="00D3282A" w:rsidRDefault="005C3071" w:rsidP="005A432B">
      <w:pPr>
        <w:spacing w:line="480" w:lineRule="auto"/>
        <w:rPr>
          <w:rFonts w:ascii="Arial" w:hAnsi="Arial" w:cs="Arial"/>
          <w:b/>
          <w:bCs/>
        </w:rPr>
      </w:pPr>
      <w:r w:rsidRPr="00D3282A">
        <w:rPr>
          <w:rFonts w:ascii="Arial" w:hAnsi="Arial" w:cs="Arial"/>
          <w:b/>
          <w:bCs/>
        </w:rPr>
        <w:t>Availability of data and materials</w:t>
      </w:r>
    </w:p>
    <w:p w14:paraId="66E9E061" w14:textId="7D77B9CF" w:rsidR="006959E1" w:rsidRPr="00D3282A" w:rsidRDefault="0097597F" w:rsidP="005A432B">
      <w:pPr>
        <w:spacing w:line="480" w:lineRule="auto"/>
        <w:rPr>
          <w:rFonts w:ascii="Arial" w:hAnsi="Arial" w:cs="Arial"/>
        </w:rPr>
      </w:pPr>
      <w:r w:rsidRPr="00D3282A">
        <w:rPr>
          <w:rFonts w:ascii="Arial" w:hAnsi="Arial" w:cs="Arial"/>
        </w:rPr>
        <w:t xml:space="preserve">The datasets generated and analyzed during the current study are available in </w:t>
      </w:r>
      <w:r w:rsidR="00530763" w:rsidRPr="00D3282A">
        <w:rPr>
          <w:rFonts w:ascii="Arial" w:hAnsi="Arial" w:cs="Arial"/>
        </w:rPr>
        <w:t xml:space="preserve">at </w:t>
      </w:r>
      <w:hyperlink r:id="rId8" w:history="1">
        <w:r w:rsidRPr="00D3282A">
          <w:rPr>
            <w:rStyle w:val="Hyperlink"/>
            <w:rFonts w:ascii="Arial" w:hAnsi="Arial" w:cs="Arial"/>
          </w:rPr>
          <w:t>https://github.com/juliankeil/Planarian</w:t>
        </w:r>
      </w:hyperlink>
      <w:r w:rsidRPr="00D3282A">
        <w:rPr>
          <w:rFonts w:ascii="Arial" w:hAnsi="Arial" w:cs="Arial"/>
        </w:rPr>
        <w:t xml:space="preserve"> </w:t>
      </w:r>
    </w:p>
    <w:p w14:paraId="3551DF49" w14:textId="2CC18CC9" w:rsidR="006959E1" w:rsidRPr="00D3282A" w:rsidRDefault="004A50D3" w:rsidP="005A432B">
      <w:pPr>
        <w:spacing w:line="480" w:lineRule="auto"/>
        <w:rPr>
          <w:rFonts w:ascii="Arial" w:hAnsi="Arial" w:cs="Arial"/>
          <w:b/>
        </w:rPr>
      </w:pPr>
      <w:r w:rsidRPr="00D3282A">
        <w:rPr>
          <w:rFonts w:ascii="Arial" w:hAnsi="Arial" w:cs="Arial"/>
          <w:b/>
        </w:rPr>
        <w:t>Competing interests</w:t>
      </w:r>
    </w:p>
    <w:p w14:paraId="20EFD048" w14:textId="54575959" w:rsidR="006959E1" w:rsidRPr="00D3282A" w:rsidRDefault="006D2977" w:rsidP="005A432B">
      <w:pPr>
        <w:spacing w:line="480" w:lineRule="auto"/>
        <w:rPr>
          <w:rFonts w:ascii="Arial" w:hAnsi="Arial" w:cs="Arial"/>
        </w:rPr>
      </w:pPr>
      <w:r w:rsidRPr="00D3282A">
        <w:rPr>
          <w:rFonts w:ascii="Arial" w:hAnsi="Arial" w:cs="Arial"/>
        </w:rPr>
        <w:t>The authors declare that they have no competing interests.</w:t>
      </w:r>
    </w:p>
    <w:p w14:paraId="360B7E34" w14:textId="331F6FDA" w:rsidR="006D2977" w:rsidRPr="00D3282A" w:rsidRDefault="006D2977" w:rsidP="005A432B">
      <w:pPr>
        <w:spacing w:line="480" w:lineRule="auto"/>
        <w:rPr>
          <w:rFonts w:ascii="Arial" w:hAnsi="Arial" w:cs="Arial"/>
          <w:b/>
          <w:bCs/>
        </w:rPr>
      </w:pPr>
      <w:r w:rsidRPr="00D3282A">
        <w:rPr>
          <w:rFonts w:ascii="Arial" w:hAnsi="Arial" w:cs="Arial"/>
          <w:b/>
          <w:bCs/>
        </w:rPr>
        <w:t>Funding</w:t>
      </w:r>
    </w:p>
    <w:p w14:paraId="18B72722" w14:textId="77777777" w:rsidR="006D2977" w:rsidRPr="00D3282A" w:rsidRDefault="006D2977" w:rsidP="005A432B">
      <w:pPr>
        <w:spacing w:line="480" w:lineRule="auto"/>
        <w:rPr>
          <w:rFonts w:ascii="Arial" w:hAnsi="Arial" w:cs="Arial"/>
        </w:rPr>
      </w:pPr>
      <w:r w:rsidRPr="00D3282A">
        <w:rPr>
          <w:rFonts w:ascii="Arial" w:hAnsi="Arial" w:cs="Arial"/>
        </w:rPr>
        <w:t xml:space="preserve">JF has been funded by the Deutsche </w:t>
      </w:r>
      <w:proofErr w:type="spellStart"/>
      <w:r w:rsidRPr="00D3282A">
        <w:rPr>
          <w:rFonts w:ascii="Arial" w:hAnsi="Arial" w:cs="Arial"/>
        </w:rPr>
        <w:t>Forschungsgemeinschaft</w:t>
      </w:r>
      <w:proofErr w:type="spellEnd"/>
      <w:r w:rsidRPr="00D3282A">
        <w:rPr>
          <w:rFonts w:ascii="Arial" w:hAnsi="Arial" w:cs="Arial"/>
        </w:rPr>
        <w:t xml:space="preserve"> (DFG, German Research Foundation) – Project-ID 434434223 – CRC 1461 </w:t>
      </w:r>
    </w:p>
    <w:p w14:paraId="2AA9B221" w14:textId="575832A5" w:rsidR="006D2977" w:rsidRPr="00D3282A" w:rsidRDefault="00B96489" w:rsidP="005A432B">
      <w:pPr>
        <w:spacing w:line="480" w:lineRule="auto"/>
        <w:rPr>
          <w:rFonts w:ascii="Arial" w:hAnsi="Arial" w:cs="Arial"/>
          <w:b/>
          <w:bCs/>
        </w:rPr>
      </w:pPr>
      <w:r w:rsidRPr="00D3282A">
        <w:rPr>
          <w:rFonts w:ascii="Arial" w:hAnsi="Arial" w:cs="Arial"/>
          <w:b/>
          <w:bCs/>
        </w:rPr>
        <w:t>Authors' contributions</w:t>
      </w:r>
    </w:p>
    <w:p w14:paraId="6D9BBA08" w14:textId="00BCF294" w:rsidR="00B96489" w:rsidRPr="00D3282A" w:rsidRDefault="00B96489" w:rsidP="005A432B">
      <w:pPr>
        <w:spacing w:line="480" w:lineRule="auto"/>
        <w:rPr>
          <w:rFonts w:ascii="Arial" w:hAnsi="Arial" w:cs="Arial"/>
        </w:rPr>
      </w:pPr>
      <w:r w:rsidRPr="00D3282A">
        <w:rPr>
          <w:rFonts w:ascii="Arial" w:hAnsi="Arial" w:cs="Arial"/>
        </w:rPr>
        <w:t>JF planned the experiments, prepared the materials and animals, conducted the recordings, analyzed the data, and prepared the manuscript. LL prepared the materials and animals, conducted the recordings, analyzed the data, and prepared the manuscript. CK planned the experiments and prepared the manuscript. JK planned the experiments, analyzed the data</w:t>
      </w:r>
      <w:r w:rsidR="00006B46" w:rsidRPr="00D3282A">
        <w:rPr>
          <w:rFonts w:ascii="Arial" w:hAnsi="Arial" w:cs="Arial"/>
        </w:rPr>
        <w:t>,</w:t>
      </w:r>
      <w:r w:rsidRPr="00D3282A">
        <w:rPr>
          <w:rFonts w:ascii="Arial" w:hAnsi="Arial" w:cs="Arial"/>
        </w:rPr>
        <w:t xml:space="preserve"> and prepared the manuscript.</w:t>
      </w:r>
    </w:p>
    <w:p w14:paraId="2B2A49D5" w14:textId="08685439" w:rsidR="00B96489" w:rsidRPr="00D3282A" w:rsidRDefault="00B96489" w:rsidP="005A432B">
      <w:pPr>
        <w:spacing w:line="480" w:lineRule="auto"/>
        <w:rPr>
          <w:rFonts w:ascii="Arial" w:hAnsi="Arial" w:cs="Arial"/>
          <w:b/>
          <w:bCs/>
        </w:rPr>
      </w:pPr>
      <w:r w:rsidRPr="00D3282A">
        <w:rPr>
          <w:rFonts w:ascii="Arial" w:hAnsi="Arial" w:cs="Arial"/>
          <w:b/>
          <w:bCs/>
        </w:rPr>
        <w:t>Acknowledgements</w:t>
      </w:r>
    </w:p>
    <w:p w14:paraId="2573C0D6" w14:textId="3757D083" w:rsidR="00B96489" w:rsidRPr="00D3282A" w:rsidRDefault="00B96489" w:rsidP="005A432B">
      <w:pPr>
        <w:spacing w:line="480" w:lineRule="auto"/>
        <w:rPr>
          <w:rFonts w:ascii="Arial" w:hAnsi="Arial" w:cs="Arial"/>
        </w:rPr>
      </w:pPr>
      <w:r w:rsidRPr="00D3282A">
        <w:rPr>
          <w:rFonts w:ascii="Arial" w:hAnsi="Arial" w:cs="Arial"/>
        </w:rPr>
        <w:t xml:space="preserve">We thank Maren Eberle for her help </w:t>
      </w:r>
      <w:r w:rsidR="00916B66" w:rsidRPr="00D3282A">
        <w:rPr>
          <w:rFonts w:ascii="Arial" w:hAnsi="Arial" w:cs="Arial"/>
        </w:rPr>
        <w:t>in the preparation of the experiment.</w:t>
      </w:r>
    </w:p>
    <w:p w14:paraId="466D6D63" w14:textId="7B15C428" w:rsidR="006D2977" w:rsidRPr="00D3282A" w:rsidRDefault="006D2977" w:rsidP="005A432B">
      <w:pPr>
        <w:spacing w:line="480" w:lineRule="auto"/>
        <w:rPr>
          <w:rFonts w:ascii="Arial" w:hAnsi="Arial" w:cs="Arial"/>
        </w:rPr>
      </w:pPr>
    </w:p>
    <w:p w14:paraId="0D133CDA" w14:textId="1918775A" w:rsidR="00916B66" w:rsidRDefault="00916B66" w:rsidP="005A432B">
      <w:pPr>
        <w:spacing w:line="480" w:lineRule="auto"/>
        <w:rPr>
          <w:ins w:id="1" w:author="Julian Keil" w:date="2023-02-15T08:22:00Z"/>
          <w:rFonts w:ascii="Arial" w:hAnsi="Arial" w:cs="Arial"/>
        </w:rPr>
      </w:pPr>
    </w:p>
    <w:p w14:paraId="5AA78971" w14:textId="77777777" w:rsidR="005376C7" w:rsidRPr="00D3282A" w:rsidRDefault="005376C7" w:rsidP="005A432B">
      <w:pPr>
        <w:spacing w:line="480" w:lineRule="auto"/>
        <w:rPr>
          <w:rFonts w:ascii="Arial" w:hAnsi="Arial" w:cs="Arial"/>
        </w:rPr>
      </w:pPr>
    </w:p>
    <w:p w14:paraId="0D17D7D9" w14:textId="06D5781C" w:rsidR="006959E1" w:rsidRPr="00D3282A" w:rsidRDefault="00000000" w:rsidP="005A432B">
      <w:pPr>
        <w:spacing w:line="480" w:lineRule="auto"/>
        <w:rPr>
          <w:rFonts w:ascii="Arial" w:hAnsi="Arial" w:cs="Arial"/>
        </w:rPr>
      </w:pPr>
      <w:r w:rsidRPr="00D3282A">
        <w:rPr>
          <w:rFonts w:ascii="Arial" w:hAnsi="Arial" w:cs="Arial"/>
          <w:b/>
        </w:rPr>
        <w:lastRenderedPageBreak/>
        <w:t>Abstract</w:t>
      </w:r>
    </w:p>
    <w:p w14:paraId="338E7C7D" w14:textId="02D9A0AB" w:rsidR="00916B66" w:rsidRPr="00D3282A" w:rsidRDefault="00916B66" w:rsidP="005A432B">
      <w:pPr>
        <w:spacing w:line="480" w:lineRule="auto"/>
        <w:rPr>
          <w:rFonts w:ascii="Arial" w:hAnsi="Arial" w:cs="Arial"/>
        </w:rPr>
      </w:pPr>
      <w:r w:rsidRPr="00D3282A">
        <w:rPr>
          <w:rFonts w:ascii="Arial" w:hAnsi="Arial" w:cs="Arial"/>
          <w:b/>
          <w:bCs/>
        </w:rPr>
        <w:t>Background:</w:t>
      </w:r>
      <w:r w:rsidRPr="00D3282A">
        <w:rPr>
          <w:rFonts w:ascii="Arial" w:hAnsi="Arial" w:cs="Arial"/>
        </w:rPr>
        <w:t xml:space="preserve"> </w:t>
      </w:r>
      <w:r w:rsidR="002F58BD" w:rsidRPr="00D3282A">
        <w:rPr>
          <w:rFonts w:ascii="Arial" w:hAnsi="Arial" w:cs="Arial"/>
        </w:rPr>
        <w:t>Despite large morphological differences between the nervous systems of lower animals and humans, striking functional similarities have been reported. However, little is known about how these functional similarities translate to cognitive similarities.</w:t>
      </w:r>
      <w:r w:rsidRPr="00D3282A">
        <w:rPr>
          <w:rFonts w:ascii="Arial" w:hAnsi="Arial" w:cs="Arial"/>
        </w:rPr>
        <w:t xml:space="preserve"> As a first step towards studying the cognitive abilities of simple nervous system</w:t>
      </w:r>
      <w:r w:rsidR="002F58BD" w:rsidRPr="00D3282A">
        <w:rPr>
          <w:rFonts w:ascii="Arial" w:hAnsi="Arial" w:cs="Arial"/>
        </w:rPr>
        <w:t>s</w:t>
      </w:r>
      <w:r w:rsidRPr="00D3282A">
        <w:rPr>
          <w:rFonts w:ascii="Arial" w:hAnsi="Arial" w:cs="Arial"/>
        </w:rPr>
        <w:t xml:space="preserve">, we here characterize the ongoing electrophysiological activity of the planarian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w:t>
      </w:r>
      <w:r w:rsidRPr="00D3282A">
        <w:rPr>
          <w:rFonts w:ascii="Arial" w:hAnsi="Arial" w:cs="Arial"/>
        </w:rPr>
        <w:t xml:space="preserve"> One previous report using invasive microelectrodes describes that the ongoing neural activity is characterized by a </w:t>
      </w:r>
      <w:r w:rsidR="00006B46" w:rsidRPr="00D3282A">
        <w:rPr>
          <w:rFonts w:ascii="Arial" w:hAnsi="Arial" w:cs="Arial"/>
        </w:rPr>
        <w:t>1/</w:t>
      </w:r>
      <w:proofErr w:type="spellStart"/>
      <w:r w:rsidR="00006B46" w:rsidRPr="00D3282A">
        <w:rPr>
          <w:rFonts w:ascii="Arial" w:hAnsi="Arial" w:cs="Arial"/>
        </w:rPr>
        <w:t>f</w:t>
      </w:r>
      <w:r w:rsidR="00006B46" w:rsidRPr="00D3282A">
        <w:rPr>
          <w:rFonts w:ascii="Arial" w:hAnsi="Arial" w:cs="Arial"/>
          <w:vertAlign w:val="superscript"/>
        </w:rPr>
        <w:t>x</w:t>
      </w:r>
      <w:proofErr w:type="spellEnd"/>
      <w:r w:rsidR="00006B46" w:rsidRPr="00D3282A">
        <w:rPr>
          <w:rFonts w:ascii="Arial" w:hAnsi="Arial" w:cs="Arial"/>
        </w:rPr>
        <w:t xml:space="preserve"> power spectrum with the exponent ‘x’ of the power spectrum close to 1</w:t>
      </w:r>
      <w:r w:rsidRPr="00D3282A">
        <w:rPr>
          <w:rFonts w:ascii="Arial" w:hAnsi="Arial" w:cs="Arial"/>
        </w:rPr>
        <w:t xml:space="preserve">. To extend these findings, we aimed to establish a recording protocol to measure ongoing neural activity safely and securely from alive and healthy planarians under different lighting conditions using non-invasive surface electrodes. </w:t>
      </w:r>
    </w:p>
    <w:p w14:paraId="7BBBCA32" w14:textId="36067217" w:rsidR="006959E1" w:rsidRPr="00D3282A" w:rsidRDefault="00916B66" w:rsidP="005A432B">
      <w:pPr>
        <w:spacing w:line="480" w:lineRule="auto"/>
        <w:rPr>
          <w:rFonts w:ascii="Arial" w:hAnsi="Arial" w:cs="Arial"/>
        </w:rPr>
      </w:pPr>
      <w:r w:rsidRPr="00D3282A">
        <w:rPr>
          <w:rFonts w:ascii="Arial" w:hAnsi="Arial" w:cs="Arial"/>
          <w:b/>
          <w:bCs/>
        </w:rPr>
        <w:t>Results:</w:t>
      </w:r>
      <w:r w:rsidRPr="00D3282A">
        <w:rPr>
          <w:rFonts w:ascii="Arial" w:hAnsi="Arial" w:cs="Arial"/>
        </w:rPr>
        <w:t xml:space="preserve"> As a replication </w:t>
      </w:r>
      <w:r w:rsidR="002F58BD" w:rsidRPr="00D3282A">
        <w:rPr>
          <w:rFonts w:ascii="Arial" w:hAnsi="Arial" w:cs="Arial"/>
        </w:rPr>
        <w:t xml:space="preserve">and extension </w:t>
      </w:r>
      <w:r w:rsidRPr="00D3282A">
        <w:rPr>
          <w:rFonts w:ascii="Arial" w:hAnsi="Arial" w:cs="Arial"/>
        </w:rPr>
        <w:t xml:space="preserve">of the previous results, we show that the ongoing neural activity is characterized by a </w:t>
      </w:r>
      <w:r w:rsidR="00367AD3" w:rsidRPr="00D3282A">
        <w:rPr>
          <w:rFonts w:ascii="Arial" w:hAnsi="Arial" w:cs="Arial"/>
        </w:rPr>
        <w:t>1/</w:t>
      </w:r>
      <w:proofErr w:type="spellStart"/>
      <w:r w:rsidR="00367AD3" w:rsidRPr="00D3282A">
        <w:rPr>
          <w:rFonts w:ascii="Arial" w:hAnsi="Arial" w:cs="Arial"/>
        </w:rPr>
        <w:t>f</w:t>
      </w:r>
      <w:r w:rsidR="00367AD3" w:rsidRPr="00D3282A">
        <w:rPr>
          <w:rFonts w:ascii="Arial" w:hAnsi="Arial" w:cs="Arial"/>
          <w:vertAlign w:val="superscript"/>
        </w:rPr>
        <w:t>x</w:t>
      </w:r>
      <w:proofErr w:type="spellEnd"/>
      <w:r w:rsidR="00367AD3" w:rsidRPr="00D3282A">
        <w:rPr>
          <w:rFonts w:ascii="Arial" w:hAnsi="Arial" w:cs="Arial"/>
        </w:rPr>
        <w:t xml:space="preserve"> </w:t>
      </w:r>
      <w:r w:rsidRPr="00D3282A">
        <w:rPr>
          <w:rFonts w:ascii="Arial" w:hAnsi="Arial" w:cs="Arial"/>
        </w:rPr>
        <w:t>power spectrum</w:t>
      </w:r>
      <w:r w:rsidR="00367AD3" w:rsidRPr="00D3282A">
        <w:rPr>
          <w:rFonts w:ascii="Arial" w:hAnsi="Arial" w:cs="Arial"/>
        </w:rPr>
        <w:t>, that the exponent ‘x’ in living planarians is close to 1</w:t>
      </w:r>
      <w:r w:rsidRPr="00D3282A">
        <w:rPr>
          <w:rFonts w:ascii="Arial" w:hAnsi="Arial" w:cs="Arial"/>
        </w:rPr>
        <w:t>, and that changes in lighting induce changes in neural activity</w:t>
      </w:r>
      <w:r w:rsidR="00367AD3" w:rsidRPr="00D3282A">
        <w:rPr>
          <w:rFonts w:ascii="Arial" w:hAnsi="Arial" w:cs="Arial"/>
        </w:rPr>
        <w:t xml:space="preserve"> likely </w:t>
      </w:r>
      <w:r w:rsidRPr="00D3282A">
        <w:rPr>
          <w:rFonts w:ascii="Arial" w:hAnsi="Arial" w:cs="Arial"/>
        </w:rPr>
        <w:t>due to the planarian photophobia.</w:t>
      </w:r>
    </w:p>
    <w:p w14:paraId="6C7E0098" w14:textId="7A8CCAD0" w:rsidR="00916B66" w:rsidRPr="00D3282A" w:rsidRDefault="00916B66" w:rsidP="005A432B">
      <w:pPr>
        <w:spacing w:line="480" w:lineRule="auto"/>
        <w:rPr>
          <w:rFonts w:ascii="Arial" w:hAnsi="Arial" w:cs="Arial"/>
        </w:rPr>
      </w:pPr>
      <w:r w:rsidRPr="00D3282A">
        <w:rPr>
          <w:rFonts w:ascii="Arial" w:hAnsi="Arial" w:cs="Arial"/>
          <w:b/>
          <w:bCs/>
        </w:rPr>
        <w:t>Conclusions:</w:t>
      </w:r>
      <w:r w:rsidRPr="00D3282A">
        <w:rPr>
          <w:rFonts w:ascii="Arial" w:hAnsi="Arial" w:cs="Arial"/>
        </w:rPr>
        <w:t xml:space="preserve"> </w:t>
      </w:r>
      <w:r w:rsidR="00D22460" w:rsidRPr="00D3282A">
        <w:rPr>
          <w:rFonts w:ascii="Arial" w:hAnsi="Arial" w:cs="Arial"/>
        </w:rPr>
        <w:t xml:space="preserve">We confirm the existence of continuous EEG activity in planarians and show that it is possible to noninvasively record this activity with surface wire electrodes. This </w:t>
      </w:r>
      <w:proofErr w:type="gramStart"/>
      <w:r w:rsidR="00D22460" w:rsidRPr="00D3282A">
        <w:rPr>
          <w:rFonts w:ascii="Arial" w:hAnsi="Arial" w:cs="Arial"/>
        </w:rPr>
        <w:t>opens up</w:t>
      </w:r>
      <w:proofErr w:type="gramEnd"/>
      <w:r w:rsidR="00D22460" w:rsidRPr="00D3282A">
        <w:rPr>
          <w:rFonts w:ascii="Arial" w:hAnsi="Arial" w:cs="Arial"/>
        </w:rPr>
        <w:t xml:space="preserve"> broad possibilities for continuous recordings across longer intervals, and repeated recordings from the same animals to study cognitive processes.</w:t>
      </w:r>
    </w:p>
    <w:p w14:paraId="6E48D486" w14:textId="77777777" w:rsidR="006959E1" w:rsidRPr="00D3282A" w:rsidRDefault="006959E1" w:rsidP="005A432B">
      <w:pPr>
        <w:spacing w:line="480" w:lineRule="auto"/>
        <w:rPr>
          <w:rFonts w:ascii="Arial" w:hAnsi="Arial" w:cs="Arial"/>
          <w:b/>
        </w:rPr>
      </w:pPr>
    </w:p>
    <w:p w14:paraId="7B0E1C53" w14:textId="77777777" w:rsidR="006959E1" w:rsidRPr="00D3282A" w:rsidRDefault="00000000" w:rsidP="005A432B">
      <w:pPr>
        <w:spacing w:line="480" w:lineRule="auto"/>
        <w:rPr>
          <w:rFonts w:ascii="Arial" w:hAnsi="Arial" w:cs="Arial"/>
          <w:b/>
        </w:rPr>
      </w:pPr>
      <w:r w:rsidRPr="00D3282A">
        <w:rPr>
          <w:rFonts w:ascii="Arial" w:hAnsi="Arial" w:cs="Arial"/>
          <w:b/>
        </w:rPr>
        <w:t>Keywords</w:t>
      </w:r>
    </w:p>
    <w:p w14:paraId="278CD73D" w14:textId="77777777" w:rsidR="006959E1" w:rsidRPr="00D3282A" w:rsidRDefault="00000000" w:rsidP="005A432B">
      <w:pPr>
        <w:spacing w:line="480" w:lineRule="auto"/>
        <w:rPr>
          <w:rFonts w:ascii="Arial" w:hAnsi="Arial" w:cs="Arial"/>
        </w:rPr>
      </w:pPr>
      <w:r w:rsidRPr="00D3282A">
        <w:rPr>
          <w:rFonts w:ascii="Arial" w:hAnsi="Arial" w:cs="Arial"/>
        </w:rPr>
        <w:t>Neural Oscillation, 1/f law, aperiodic component, planarian, animal cognition</w:t>
      </w:r>
    </w:p>
    <w:p w14:paraId="6129FB1A" w14:textId="77777777" w:rsidR="006959E1" w:rsidRPr="00D3282A" w:rsidRDefault="006959E1" w:rsidP="005A432B">
      <w:pPr>
        <w:spacing w:line="480" w:lineRule="auto"/>
        <w:rPr>
          <w:rFonts w:ascii="Arial" w:hAnsi="Arial" w:cs="Arial"/>
        </w:rPr>
      </w:pPr>
    </w:p>
    <w:p w14:paraId="2292FA46" w14:textId="77777777" w:rsidR="006959E1" w:rsidRPr="00D3282A" w:rsidRDefault="006959E1" w:rsidP="005A432B">
      <w:pPr>
        <w:spacing w:line="480" w:lineRule="auto"/>
        <w:rPr>
          <w:rFonts w:ascii="Arial" w:hAnsi="Arial" w:cs="Arial"/>
        </w:rPr>
      </w:pPr>
    </w:p>
    <w:p w14:paraId="1696B7B3" w14:textId="76EE2EC8" w:rsidR="006959E1" w:rsidRPr="00D3282A" w:rsidRDefault="00000000" w:rsidP="005A432B">
      <w:pPr>
        <w:spacing w:line="480" w:lineRule="auto"/>
        <w:rPr>
          <w:rFonts w:ascii="Arial" w:hAnsi="Arial" w:cs="Arial"/>
        </w:rPr>
      </w:pPr>
      <w:r w:rsidRPr="00D3282A">
        <w:rPr>
          <w:rFonts w:ascii="Arial" w:hAnsi="Arial" w:cs="Arial"/>
        </w:rPr>
        <w:br w:type="page"/>
      </w:r>
      <w:r w:rsidRPr="00D3282A">
        <w:rPr>
          <w:rFonts w:ascii="Arial" w:hAnsi="Arial" w:cs="Arial"/>
          <w:b/>
        </w:rPr>
        <w:lastRenderedPageBreak/>
        <w:t xml:space="preserve">1. </w:t>
      </w:r>
      <w:r w:rsidR="00D22460" w:rsidRPr="00D3282A">
        <w:rPr>
          <w:rFonts w:ascii="Arial" w:hAnsi="Arial" w:cs="Arial"/>
          <w:b/>
        </w:rPr>
        <w:t>Background</w:t>
      </w:r>
    </w:p>
    <w:p w14:paraId="6251B234" w14:textId="711CF0A5" w:rsidR="006959E1" w:rsidRPr="00D3282A" w:rsidRDefault="00000000" w:rsidP="005A432B">
      <w:pPr>
        <w:spacing w:line="480" w:lineRule="auto"/>
        <w:rPr>
          <w:rFonts w:ascii="Arial" w:hAnsi="Arial" w:cs="Arial"/>
        </w:rPr>
      </w:pPr>
      <w:r w:rsidRPr="00D3282A">
        <w:rPr>
          <w:rFonts w:ascii="Arial" w:hAnsi="Arial" w:cs="Arial"/>
        </w:rPr>
        <w:t xml:space="preserve">Comparative cognitive science often strives to examine peak performance in different species </w:t>
      </w:r>
      <w:r w:rsidR="00D97FFC" w:rsidRPr="00D3282A">
        <w:rPr>
          <w:rFonts w:ascii="Arial" w:hAnsi="Arial" w:cs="Arial"/>
        </w:rPr>
        <w:fldChar w:fldCharType="begin"/>
      </w:r>
      <w:r w:rsidR="00D64EFE" w:rsidRPr="00D3282A">
        <w:rPr>
          <w:rFonts w:ascii="Arial" w:hAnsi="Arial" w:cs="Arial"/>
        </w:rPr>
        <w:instrText xml:space="preserve"> ADDIN PAPERS2_CITATIONS &lt;citation&gt;&lt;priority&gt;0&lt;/priority&gt;&lt;uuid&gt;37E825FF-CE42-4618-9E48-BA7B895CD0EB&lt;/uuid&gt;&lt;publications&gt;&lt;publication&gt;&lt;subtype&gt;400&lt;/subtype&gt;&lt;title&gt;Species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D97FFC" w:rsidRPr="00D3282A">
        <w:rPr>
          <w:rFonts w:ascii="Arial" w:hAnsi="Arial" w:cs="Arial"/>
        </w:rPr>
        <w:fldChar w:fldCharType="separate"/>
      </w:r>
      <w:r w:rsidR="00167D70" w:rsidRPr="00D3282A">
        <w:rPr>
          <w:rFonts w:ascii="Arial" w:hAnsi="Arial" w:cs="Arial"/>
        </w:rPr>
        <w:t>[1]</w:t>
      </w:r>
      <w:r w:rsidR="00D97FFC" w:rsidRPr="00D3282A">
        <w:rPr>
          <w:rFonts w:ascii="Arial" w:hAnsi="Arial" w:cs="Arial"/>
        </w:rPr>
        <w:fldChar w:fldCharType="end"/>
      </w:r>
      <w:r w:rsidRPr="00D3282A">
        <w:rPr>
          <w:rFonts w:ascii="Arial" w:hAnsi="Arial" w:cs="Arial"/>
        </w:rPr>
        <w:t xml:space="preserve">. To successfully </w:t>
      </w:r>
      <w:del w:id="2" w:author="Julian Keil" w:date="2022-10-31T09:54:00Z">
        <w:r w:rsidRPr="00D3282A" w:rsidDel="000F5F20">
          <w:rPr>
            <w:rFonts w:ascii="Arial" w:hAnsi="Arial" w:cs="Arial"/>
          </w:rPr>
          <w:delText xml:space="preserve">reproduce </w:delText>
        </w:r>
      </w:del>
      <w:ins w:id="3" w:author="Julian Keil" w:date="2022-10-31T09:54:00Z">
        <w:r w:rsidR="000F5F20" w:rsidRPr="00D3282A">
          <w:rPr>
            <w:rFonts w:ascii="Arial" w:hAnsi="Arial" w:cs="Arial"/>
          </w:rPr>
          <w:t xml:space="preserve">understand the foundations of </w:t>
        </w:r>
      </w:ins>
      <w:r w:rsidRPr="00D3282A">
        <w:rPr>
          <w:rFonts w:ascii="Arial" w:hAnsi="Arial" w:cs="Arial"/>
        </w:rPr>
        <w:t>biological intelligence</w:t>
      </w:r>
      <w:del w:id="4" w:author="Julian Keil" w:date="2022-10-31T09:54:00Z">
        <w:r w:rsidRPr="00D3282A" w:rsidDel="000F5F20">
          <w:rPr>
            <w:rFonts w:ascii="Arial" w:hAnsi="Arial" w:cs="Arial"/>
          </w:rPr>
          <w:delText xml:space="preserve"> in artificial intelligence</w:delText>
        </w:r>
      </w:del>
      <w:r w:rsidRPr="00D3282A">
        <w:rPr>
          <w:rFonts w:ascii="Arial" w:hAnsi="Arial" w:cs="Arial"/>
        </w:rPr>
        <w:t xml:space="preserve">, it might be more constructive to examine the cognitive functions of lower animals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&lt;citation&gt;&lt;priority&gt;1&lt;/priority&gt;&lt;uuid&gt;F1E0D721-42DC-45C5-AD71-E0D4B91038B3&lt;/uuid&gt;&lt;publications&gt;&lt;publication&gt;&lt;subtype&gt;400&lt;/subtype&gt;&lt;title&gt;Toward a computational framework for cognitive biology: unifying approaches from cognitive neuroscience and comparative cognition.&lt;/title&gt;&lt;url&gt;http://eutils.ncbi.nlm.nih.gov/entrez/eutils/elink.fcgi?dbfrom=pubmed&amp;amp;id=24969660&amp;amp;retmode=ref&amp;amp;cmd=prlinks&lt;/url&gt;&lt;volume&gt;11&lt;/volume&gt;&lt;publication_date&gt;99201409001200000000220000&lt;/publication_date&gt;&lt;uuid&gt;1129E307-0D89-4400-A0B9-5E22207A9E48&lt;/uuid&gt;&lt;type&gt;400&lt;/type&gt;&lt;accepted_date&gt;99201403091200000000222000&lt;/accepted_date&gt;&lt;number&gt;3&lt;/number&gt;&lt;citekey&gt;Fitch:2014eo&lt;/citekey&gt;&lt;submission_date&gt;99201402051200000000222000&lt;/submission_date&gt;&lt;doi&gt;10.1016/j.plrev.2014.04.005&lt;/doi&gt;&lt;institution&gt;Dept. of Cognitive Biology, University of Vienna, 14 Althanstrasse, Vienna, Austria.&lt;/institution&gt;&lt;startpage&gt;329&lt;/startpage&gt;&lt;endpage&gt;364&lt;/endpage&gt;&lt;bundle&gt;&lt;publication&gt;&lt;title&gt;Physics of life reviews&lt;/title&gt;&lt;uuid&gt;C938D990-55C1-4AA9-AE43-B34A4DEFF45D&lt;/uuid&gt;&lt;subtype&gt;-100&lt;/subtype&gt;&lt;type&gt;-100&lt;/type&gt;&lt;/publication&gt;&lt;/bundle&gt;&lt;authors&gt;&lt;author&gt;&lt;lastName&gt;Fitch&lt;/lastName&gt;&lt;firstName&gt;W&lt;/firstName&gt;&lt;middleNames&gt;Tecumseh&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w:t>
      </w:r>
      <w:r w:rsidR="00167D70" w:rsidRPr="00D3282A">
        <w:rPr>
          <w:rFonts w:ascii="Arial" w:hAnsi="Arial" w:cs="Arial"/>
        </w:rPr>
        <w:fldChar w:fldCharType="end"/>
      </w:r>
      <w:r w:rsidRPr="00D3282A">
        <w:rPr>
          <w:rFonts w:ascii="Arial" w:hAnsi="Arial" w:cs="Arial"/>
        </w:rPr>
        <w:t>. This will then allow testing activity patterns related to stimulus processing and cognition, as well as the reproduction of these patterns in artificial neural networks. A first step into this direction is the characterization of the ongoing electrophysiological activity of such lower animals. Remarkably,</w:t>
      </w:r>
      <w:ins w:id="5" w:author="Julian Keil" w:date="2023-02-15T10:15:00Z">
        <w:r w:rsidR="00D032CB">
          <w:rPr>
            <w:rFonts w:ascii="Arial" w:hAnsi="Arial" w:cs="Arial"/>
          </w:rPr>
          <w:t xml:space="preserve"> Adrian</w:t>
        </w:r>
      </w:ins>
      <w:r w:rsidRPr="00D3282A">
        <w:rPr>
          <w:rFonts w:ascii="Arial" w:hAnsi="Arial" w:cs="Arial"/>
        </w:rPr>
        <w:t xml:space="preserve">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&lt;citation&gt;&lt;priority&gt;2&lt;/priority&gt;&lt;uuid&gt;70F66C96-4FB2-4CB2-9101-F7FFDAF3A026&lt;/uuid&gt;&lt;publications&gt;&lt;publication&gt;&lt;subtype&gt;400&lt;/subtype&gt;&lt;publisher&gt;John Wiley &amp;amp; Sons, Ltd&lt;/publisher&gt;&lt;title&gt;Synchronized reactions in the optic ganglion of dytiscus.&lt;/title&gt;&lt;url&gt;https://onlinelibrary.wiley.com/doi/full/10.1113/jphysiol.1937.sp003545&lt;/url&gt;&lt;volume&gt;91&lt;/volume&gt;&lt;publication_date&gt;99193710181200000000222000&lt;/publication_date&gt;&lt;uuid&gt;E1C844DD-550A-490D-B7C1-72A39769A797&lt;/uuid&gt;&lt;type&gt;400&lt;/type&gt;&lt;number&gt;1&lt;/number&gt;&lt;citekey&gt;Adrian:1937iz&lt;/citekey&gt;&lt;doi&gt;10.1113/jphysiol.1937.sp003545&lt;/doi&gt;&lt;startpage&gt;66&lt;/startpage&gt;&lt;endpage&gt;89&lt;/endpage&gt;&lt;bundle&gt;&lt;publication&gt;&lt;title&gt;The Journal of Physiology&lt;/title&gt;&lt;uuid&gt;E930FB5B-4CD6-4C80-ADCF-A2129C9D7BF8&lt;/uuid&gt;&lt;subtype&gt;-100&lt;/subtype&gt;&lt;type&gt;-100&lt;/type&gt;&lt;/publication&gt;&lt;/bundle&gt;&lt;authors&gt;&lt;author&gt;&lt;lastName&gt;Adrian&lt;/lastName&gt;&lt;firstName&gt;E&lt;/firstName&gt;&lt;middleNames&gt;D&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[3]</w:t>
      </w:r>
      <w:r w:rsidR="00167D70" w:rsidRPr="00D3282A">
        <w:rPr>
          <w:rFonts w:ascii="Arial" w:hAnsi="Arial" w:cs="Arial"/>
        </w:rPr>
        <w:fldChar w:fldCharType="end"/>
      </w:r>
      <w:r w:rsidRPr="00D3282A">
        <w:rPr>
          <w:rFonts w:ascii="Arial" w:hAnsi="Arial" w:cs="Arial"/>
        </w:rPr>
        <w:t xml:space="preserve"> already recorded synchronized neural responses in the optic nerve of a water beetle. Despite large morphological differences between the nervous systems of lower animals and humans, striking similarities have since then become evident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&lt;citation&gt;&lt;priority&gt;3&lt;/priority&gt;&lt;uuid&gt;EAE6FCE7-F73A-437A-ACDC-459C0BFBBD9D&lt;/uuid&gt;&lt;publications&gt;&lt;publication&gt;&lt;subtype&gt;400&lt;/subtype&gt;&lt;publisher&gt;Elsevier Ltd&lt;/publisher&gt;&lt;title&gt;Comparative Connectomics&lt;/title&gt;&lt;url&gt;http://dx.doi.org/10.1016/j.tics.2016.03.001&lt;/url&gt;&lt;volume&gt;20&lt;/volume&gt;&lt;publication_date&gt;99201605011200000000222000&lt;/publication_date&gt;&lt;uuid&gt;DAD4BC03-42CE-446C-AEAD-E2D3106A2675&lt;/uuid&gt;&lt;type&gt;400&lt;/type&gt;&lt;number&gt;5&lt;/number&gt;&lt;citekey&gt;vandenHeuvel:2016eg&lt;/citekey&gt;&lt;doi&gt;10.1016/j.tics.2016.03.001&lt;/doi&gt;&lt;startpage&gt;345&lt;/startpage&gt;&lt;endpage&gt;361&lt;/endpage&gt;&lt;bundle&gt;&lt;publication&gt;&lt;title&gt;Trends in Cognitive Sciences&lt;/title&gt;&lt;uuid&gt;1A21A574-894F-49C6-AD5E-4898CD82310F&lt;/uuid&gt;&lt;subtype&gt;-100&lt;/subtype&gt;&lt;publisher&gt;Elsevier Ltd&lt;/publisher&gt;&lt;type&gt;-100&lt;/type&gt;&lt;/publication&gt;&lt;/bundle&gt;&lt;authors&gt;&lt;author&gt;&lt;lastName&gt;Heuvel&lt;/lastName&gt;&lt;nonDroppingParticle&gt;van den&lt;/nonDroppingParticle&gt;&lt;firstName&gt;Martijn&lt;/firstName&gt;&lt;middleNames&gt;P&lt;/middleNames&gt;&lt;/author&gt;&lt;author&gt;&lt;lastName&gt;Bullmore&lt;/lastName&gt;&lt;firstName&gt;Edward&lt;/firstName&gt;&lt;middleNames&gt;T&lt;/middleNames&gt;&lt;/author&gt;&lt;author&gt;&lt;lastName&gt;Sporns&lt;/lastName&gt;&lt;firstName&gt;Olaf&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[4]</w:t>
      </w:r>
      <w:r w:rsidR="00167D70" w:rsidRPr="00D3282A">
        <w:rPr>
          <w:rFonts w:ascii="Arial" w:hAnsi="Arial" w:cs="Arial"/>
        </w:rPr>
        <w:fldChar w:fldCharType="end"/>
      </w:r>
      <w:r w:rsidRPr="00D3282A">
        <w:rPr>
          <w:rFonts w:ascii="Arial" w:hAnsi="Arial" w:cs="Arial"/>
        </w:rPr>
        <w:t xml:space="preserve">. For example, honeybees show neural oscillations with a similar functional profile as the prominent human 10 Hz alpha oscillation </w:t>
      </w:r>
      <w:r w:rsidR="00167D70" w:rsidRPr="00D3282A">
        <w:rPr>
          <w:rFonts w:ascii="Arial" w:hAnsi="Arial" w:cs="Arial"/>
        </w:rPr>
        <w:fldChar w:fldCharType="begin"/>
      </w:r>
      <w:r w:rsidR="00D64EFE" w:rsidRPr="00D3282A">
        <w:rPr>
          <w:rFonts w:ascii="Arial" w:hAnsi="Arial" w:cs="Arial"/>
        </w:rPr>
        <w:instrText xml:space="preserve"> ADDIN PAPERS2_CITATIONS &lt;citation&gt;&lt;priority&gt;4&lt;/priority&gt;&lt;uuid&gt;A1BA31EE-5375-482F-87AA-507664FE6412&lt;/uuid&gt;&lt;publications&gt;&lt;publication&gt;&lt;subtype&gt;400&lt;/subtype&gt;&lt;title&gt;Alpha oscillations govern interhemispheric spike timing coordination in the honey bee brain.&lt;/title&gt;&lt;url&gt;http://eutils.ncbi.nlm.nih.gov/entrez/eutils/elink.fcgi?dbfrom=pubmed&amp;amp;id=32097593&amp;amp;retmode=ref&amp;amp;cmd=prlinks&lt;/url&gt;&lt;volume&gt;287&lt;/volume&gt;&lt;publication_date&gt;99202002261200000000222000&lt;/publication_date&gt;&lt;uuid&gt;E5A2F570-D3CE-4D6A-880C-FA39299C50D5&lt;/uuid&gt;&lt;type&gt;400&lt;/type&gt;&lt;number&gt;1921&lt;/number&gt;&lt;citekey&gt;Popov:2020esa&lt;/citekey&gt;&lt;doi&gt;10.1098/rspb.2020.0115&lt;/doi&gt;&lt;institution&gt;Central Institute of Mental Health, Medical Faculty Mannheim, University of Heidelberg, J5 68159, Mannheim, Germany.&lt;/institution&gt;&lt;startpage&gt;20200115&lt;/startpage&gt;&lt;bundle&gt;&lt;publication&gt;&lt;title&gt;Proceedings of the Royal Society B: Biological Sciences&lt;/title&gt;&lt;uuid&gt;35A25142-EB69-44AC-B1B3-3B148550BC91&lt;/uuid&gt;&lt;subtype&gt;-100&lt;/subtype&gt;&lt;type&gt;-100&lt;/type&gt;&lt;/publication&gt;&lt;/bundle&gt;&lt;authors&gt;&lt;author&gt;&lt;lastName&gt;Popov&lt;/lastName&gt;&lt;firstName&gt;Tzvetan&lt;/firstName&gt;&lt;/author&gt;&lt;author&gt;&lt;lastName&gt;Szyszka&lt;/lastName&gt;&lt;firstName&gt;Paul&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[5]</w:t>
      </w:r>
      <w:r w:rsidR="00167D70" w:rsidRPr="00D3282A">
        <w:rPr>
          <w:rFonts w:ascii="Arial" w:hAnsi="Arial" w:cs="Arial"/>
        </w:rPr>
        <w:fldChar w:fldCharType="end"/>
      </w:r>
      <w:r w:rsidRPr="00D3282A">
        <w:rPr>
          <w:rFonts w:ascii="Arial" w:hAnsi="Arial" w:cs="Arial"/>
        </w:rPr>
        <w:t xml:space="preserve">. Moreover, Aoki et al.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&lt;citation&gt;&lt;priority&gt;5&lt;/priority&gt;&lt;uuid&gt;EA4FE7DE-2BE5-485D-9909-091B9413C26E&lt;/uuid&gt;&lt;publications&gt;&lt;publication&gt;&lt;subtype&gt;400&lt;/subtype&gt;&lt;publisher&gt;Elsevier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00AF672B" w:rsidRPr="00D3282A">
        <w:rPr>
          <w:rFonts w:ascii="Arial" w:hAnsi="Arial" w:cs="Arial"/>
        </w:rPr>
        <w:t xml:space="preserve"> </w:t>
      </w:r>
      <w:r w:rsidRPr="00D3282A">
        <w:rPr>
          <w:rFonts w:ascii="Arial" w:hAnsi="Arial" w:cs="Arial"/>
        </w:rPr>
        <w:t xml:space="preserve">were able to record neural activity from the planarian flatworm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w:t>
      </w:r>
      <w:r w:rsidRPr="00D3282A">
        <w:rPr>
          <w:rFonts w:ascii="Arial" w:hAnsi="Arial" w:cs="Arial"/>
        </w:rPr>
        <w:t xml:space="preserve"> Whereas these previous experiments were able to record a rich spectrum of neural activity, they involved decapitating the animals, opening the head capsule, or implanting invasive electrodes into the ganglia. To facilitate the recording of ongoing neural activity, ensure animal welfare and enable repeated recordings of the same animals</w:t>
      </w:r>
      <w:del w:id="6" w:author="Julian Keil" w:date="2022-10-31T09:40:00Z">
        <w:r w:rsidRPr="00D3282A" w:rsidDel="005D6566">
          <w:rPr>
            <w:rFonts w:ascii="Arial" w:hAnsi="Arial" w:cs="Arial"/>
          </w:rPr>
          <w:delText xml:space="preserve"> (e.g., before and after learning)</w:delText>
        </w:r>
      </w:del>
      <w:r w:rsidRPr="00D3282A">
        <w:rPr>
          <w:rFonts w:ascii="Arial" w:hAnsi="Arial" w:cs="Arial"/>
        </w:rPr>
        <w:t xml:space="preserve">, noninvasive recordings are necessary. The aim of the current experiment was to demonstrate the possibility to record neural activity safely and quickly from the planarian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 xml:space="preserve"> </w:t>
      </w:r>
      <w:r w:rsidRPr="00D3282A">
        <w:rPr>
          <w:rFonts w:ascii="Arial" w:hAnsi="Arial" w:cs="Arial"/>
        </w:rPr>
        <w:t>without harming the animals.</w:t>
      </w:r>
    </w:p>
    <w:p w14:paraId="732E6581" w14:textId="77777777" w:rsidR="006959E1" w:rsidRPr="00D3282A" w:rsidRDefault="006959E1" w:rsidP="005A432B">
      <w:pPr>
        <w:spacing w:line="480" w:lineRule="auto"/>
        <w:rPr>
          <w:rFonts w:ascii="Arial" w:hAnsi="Arial" w:cs="Arial"/>
        </w:rPr>
      </w:pPr>
    </w:p>
    <w:p w14:paraId="55F9064A" w14:textId="6FB5BC93" w:rsidR="006959E1" w:rsidRPr="00D3282A" w:rsidRDefault="00000000" w:rsidP="005A432B">
      <w:pPr>
        <w:spacing w:line="480" w:lineRule="auto"/>
        <w:rPr>
          <w:rFonts w:ascii="Arial" w:hAnsi="Arial" w:cs="Arial"/>
        </w:rPr>
      </w:pPr>
      <w:r w:rsidRPr="00D3282A">
        <w:rPr>
          <w:rFonts w:ascii="Arial" w:hAnsi="Arial" w:cs="Arial"/>
        </w:rPr>
        <w:t xml:space="preserve">The planarian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rPr>
        <w:t xml:space="preserve">, </w:t>
      </w:r>
      <w:r w:rsidR="00642986" w:rsidRPr="00D3282A">
        <w:rPr>
          <w:rFonts w:ascii="Arial" w:hAnsi="Arial" w:cs="Arial"/>
        </w:rPr>
        <w:t>formerly</w:t>
      </w:r>
      <w:r w:rsidRPr="00D3282A">
        <w:rPr>
          <w:rFonts w:ascii="Arial" w:hAnsi="Arial" w:cs="Arial"/>
        </w:rPr>
        <w:t xml:space="preserve"> called </w:t>
      </w:r>
      <w:proofErr w:type="spellStart"/>
      <w:r w:rsidRPr="00D3282A">
        <w:rPr>
          <w:rFonts w:ascii="Arial" w:hAnsi="Arial" w:cs="Arial"/>
          <w:i/>
        </w:rPr>
        <w:t>Dugesia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rPr>
        <w:t xml:space="preserve"> is a small, approximately 20 mm long </w:t>
      </w:r>
      <w:r w:rsidR="00367AD3" w:rsidRPr="00D3282A">
        <w:rPr>
          <w:rFonts w:ascii="Arial" w:hAnsi="Arial" w:cs="Arial"/>
        </w:rPr>
        <w:t xml:space="preserve">and </w:t>
      </w:r>
      <w:r w:rsidRPr="00D3282A">
        <w:rPr>
          <w:rFonts w:ascii="Arial" w:hAnsi="Arial" w:cs="Arial"/>
        </w:rPr>
        <w:t xml:space="preserve">2 mm wide freshwater turbellarian of the order </w:t>
      </w:r>
      <w:proofErr w:type="spellStart"/>
      <w:r w:rsidRPr="00D3282A">
        <w:rPr>
          <w:rFonts w:ascii="Arial" w:hAnsi="Arial" w:cs="Arial"/>
        </w:rPr>
        <w:t>Tricladida</w:t>
      </w:r>
      <w:proofErr w:type="spellEnd"/>
      <w:r w:rsidRPr="00D3282A">
        <w:rPr>
          <w:rFonts w:ascii="Arial" w:hAnsi="Arial" w:cs="Arial"/>
        </w:rPr>
        <w:t xml:space="preserve">, usually found around the Mediterranean Sea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&lt;citation&gt;&lt;priority&gt;6&lt;/priority&gt;&lt;uuid&gt;6A7188DE-77DB-45E2-8B4E-B28C76DA1E7E&lt;/uuid&gt;&lt;publications&gt;&lt;publication&gt;&lt;subtype&gt;400&lt;/subtype&gt;&lt;title&gt;Ecology and distribution of the freshwater planarian Schmidtea mediterranea in Tunisia&lt;/title&gt;&lt;url&gt;https://www.tandfonline.com/doi/abs/10.1080/11250000409356577&lt;/url&gt;&lt;volume&gt;71&lt;/volume&gt;&lt;publication_date&gt;99200400001200000000200000&lt;/publication_date&gt;&lt;uuid&gt;0A4EBEB7-38F1-4C2E-B576-EB88F37E558B&lt;/uuid&gt;&lt;type&gt;400&lt;/type&gt;&lt;citekey&gt;Harrath:bw&lt;/citekey&gt;&lt;doi&gt;10.1080/11250000409356577&lt;/doi&gt;&lt;startpage&gt;233&lt;/startpage&gt;&lt;endpage&gt;236&lt;/endpage&gt;&lt;bundle&gt;&lt;publication&gt;&lt;title&gt;Italian Journal of Zoology&lt;/title&gt;&lt;uuid&gt;4E5F1639-7C19-400C-B070-2974A6712787&lt;/uuid&gt;&lt;subtype&gt;-100&lt;/subtype&gt;&lt;type&gt;-100&lt;/type&gt;&lt;/publication&gt;&lt;/bundle&gt;&lt;authors&gt;&lt;author&gt;&lt;lastName&gt;Harrath&lt;/lastName&gt;&lt;firstName&gt;A&lt;/firstName&gt;&lt;middleNames&gt;H&lt;/middleNames&gt;&lt;/author&gt;&lt;author&gt;&lt;lastName&gt;Charni&lt;/lastName&gt;&lt;firstName&gt;M&lt;/firstName&gt;&lt;/author&gt;&lt;author&gt;&lt;lastName&gt;Sluys&lt;/lastName&gt;&lt;firstName&gt;R&lt;/firstName&gt;&lt;/author&gt;&lt;author&gt;&lt;lastName&gt;Zghal&lt;/lastName&gt;&lt;firstName&gt;Fathia&lt;/firstName&gt;&lt;/author&gt;&lt;author&gt;&lt;lastName&gt;Tekaya&lt;/lastName&gt;&lt;firstName&gt;Saida&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[7]</w:t>
      </w:r>
      <w:r w:rsidR="00167D70" w:rsidRPr="00D3282A">
        <w:rPr>
          <w:rFonts w:ascii="Arial" w:hAnsi="Arial" w:cs="Arial"/>
        </w:rPr>
        <w:fldChar w:fldCharType="end"/>
      </w:r>
      <w:r w:rsidRPr="00D3282A">
        <w:rPr>
          <w:rFonts w:ascii="Arial" w:hAnsi="Arial" w:cs="Arial"/>
        </w:rPr>
        <w:t xml:space="preserve">. </w:t>
      </w:r>
      <w:r w:rsidR="00AB26B7" w:rsidRPr="00D3282A">
        <w:rPr>
          <w:rFonts w:ascii="Arial" w:hAnsi="Arial" w:cs="Arial"/>
        </w:rPr>
        <w:t xml:space="preserve">Planarians have successfully survived for 800 million years, and they are the closest living relatives to </w:t>
      </w:r>
      <w:r w:rsidR="00AB26B7" w:rsidRPr="00D3282A">
        <w:rPr>
          <w:rFonts w:ascii="Arial" w:hAnsi="Arial" w:cs="Arial"/>
        </w:rPr>
        <w:lastRenderedPageBreak/>
        <w:t xml:space="preserve">the original bilateralians, the first animals with two distinct hemispheres and a well-defined movement direction. </w:t>
      </w:r>
      <w:r w:rsidRPr="00D3282A">
        <w:rPr>
          <w:rFonts w:ascii="Arial" w:hAnsi="Arial" w:cs="Arial"/>
        </w:rPr>
        <w:t xml:space="preserve">In research, </w:t>
      </w:r>
      <w:r w:rsidR="00AB26B7" w:rsidRPr="00D3282A">
        <w:rPr>
          <w:rFonts w:ascii="Arial" w:hAnsi="Arial" w:cs="Arial"/>
        </w:rPr>
        <w:t>they are</w:t>
      </w:r>
      <w:r w:rsidRPr="00D3282A">
        <w:rPr>
          <w:rFonts w:ascii="Arial" w:hAnsi="Arial" w:cs="Arial"/>
        </w:rPr>
        <w:t xml:space="preserve"> often used as</w:t>
      </w:r>
      <w:r w:rsidR="00AB26B7" w:rsidRPr="00D3282A">
        <w:rPr>
          <w:rFonts w:ascii="Arial" w:hAnsi="Arial" w:cs="Arial"/>
        </w:rPr>
        <w:t xml:space="preserve"> </w:t>
      </w:r>
      <w:r w:rsidRPr="00D3282A">
        <w:rPr>
          <w:rFonts w:ascii="Arial" w:hAnsi="Arial" w:cs="Arial"/>
        </w:rPr>
        <w:t>model organism</w:t>
      </w:r>
      <w:r w:rsidR="00AB26B7" w:rsidRPr="00D3282A">
        <w:rPr>
          <w:rFonts w:ascii="Arial" w:hAnsi="Arial" w:cs="Arial"/>
        </w:rPr>
        <w:t>s</w:t>
      </w:r>
      <w:r w:rsidRPr="00D3282A">
        <w:rPr>
          <w:rFonts w:ascii="Arial" w:hAnsi="Arial" w:cs="Arial"/>
        </w:rPr>
        <w:t xml:space="preserve"> due to the</w:t>
      </w:r>
      <w:r w:rsidR="00367AD3" w:rsidRPr="00D3282A">
        <w:rPr>
          <w:rFonts w:ascii="Arial" w:hAnsi="Arial" w:cs="Arial"/>
        </w:rPr>
        <w:t>ir</w:t>
      </w:r>
      <w:r w:rsidRPr="00D3282A">
        <w:rPr>
          <w:rFonts w:ascii="Arial" w:hAnsi="Arial" w:cs="Arial"/>
        </w:rPr>
        <w:t xml:space="preserve"> ability to regenerate the central nervous system (CNS) even from small pieces of the body within a short period of time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&lt;citation&gt;&lt;priority&gt;7&lt;/priority&gt;&lt;uuid&gt;0AEAFB8E-4BA4-4886-8ADA-49A312AAA6CD&lt;/uuid&gt;&lt;publications&gt;&lt;publication&gt;&lt;subtype&gt;400&lt;/subtype&gt;&lt;title&gt;Brain regeneration from pluripotent stem cells in planarian.&lt;/title&gt;&lt;url&gt;http://eutils.ncbi.nlm.nih.gov/entrez/eutils/elink.fcgi?dbfrom=pubmed&amp;amp;id=18375378&amp;amp;retmode=ref&amp;amp;cmd=prlinks&lt;/url&gt;&lt;volume&gt;363&lt;/volume&gt;&lt;publication_date&gt;99200806271200000000222000&lt;/publication_date&gt;&lt;uuid&gt;A67ACAC6-641E-4D4A-BEBF-F3A0FED1F28E&lt;/uuid&gt;&lt;type&gt;400&lt;/type&gt;&lt;number&gt;1500&lt;/number&gt;&lt;citekey&gt;Agata:2008bn&lt;/citekey&gt;&lt;doi&gt;10.1098/rstb.2008.2260&lt;/doi&gt;&lt;institution&gt;Department of Biophysics, Graduate School of Science, Kyoto University, Kitashirakawa-Oiwake, Sakyo-ku, Kyoto 606-8502, Japan. agata@mdb.biophys.kyoto-u.ac.jp&lt;/institution&gt;&lt;startpage&gt;2071&lt;/startpage&gt;&lt;endpage&gt;2078&lt;/endpage&gt;&lt;bundle&gt;&lt;publication&gt;&lt;title&gt;Philosophical Transactions of the Royal Society of London. Series B: Biological Sciences&lt;/title&gt;&lt;uuid&gt;96761F14-E8FB-44BB-9026-8BDD91451900&lt;/uuid&gt;&lt;subtype&gt;-100&lt;/subtype&gt;&lt;type&gt;-100&lt;/type&gt;&lt;/publication&gt;&lt;/bundle&gt;&lt;authors&gt;&lt;author&gt;&lt;lastName&gt;Agata&lt;/lastName&gt;&lt;firstName&gt;Kiyokazu&lt;/firstName&gt;&lt;/author&gt;&lt;author&gt;&lt;lastName&gt;Umesono&lt;/lastName&gt;&lt;firstName&gt;Yoshihiko&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[8]</w:t>
      </w:r>
      <w:r w:rsidR="00167D70" w:rsidRPr="00D3282A">
        <w:rPr>
          <w:rFonts w:ascii="Arial" w:hAnsi="Arial" w:cs="Arial"/>
        </w:rPr>
        <w:fldChar w:fldCharType="end"/>
      </w:r>
      <w:r w:rsidRPr="00D3282A">
        <w:rPr>
          <w:rFonts w:ascii="Arial" w:hAnsi="Arial" w:cs="Arial"/>
        </w:rPr>
        <w:t xml:space="preserve">. This planarian is one of the simplest animals with a bilateral body plan and cephalization </w:t>
      </w:r>
      <w:r w:rsidR="00167D70" w:rsidRPr="00D3282A">
        <w:rPr>
          <w:rFonts w:ascii="Arial" w:hAnsi="Arial" w:cs="Arial"/>
        </w:rPr>
        <w:fldChar w:fldCharType="begin"/>
      </w:r>
      <w:r w:rsidR="009B7B93" w:rsidRPr="00D3282A">
        <w:rPr>
          <w:rFonts w:ascii="Arial" w:hAnsi="Arial" w:cs="Arial"/>
        </w:rPr>
        <w:instrText xml:space="preserve"> ADDIN PAPERS2_CITATIONS &lt;citation&gt;&lt;priority&gt;8&lt;/priority&gt;&lt;uuid&gt;36A19161-F3C9-430C-A3A7-FFCD6E4196CD&lt;/uuid&gt;&lt;publications&gt;&lt;publication&gt;&lt;subtype&gt;400&lt;/subtype&gt;&lt;publisher&gt;Cambridge University Press&lt;/publisher&gt;&lt;title&gt;The brain of the planarian as the ancestor of the human brain.&lt;/title&gt;&lt;url&gt;https://www.cambridge.org/core/journals/canadian-journal-of-neurological-sciences/article/brain-of-the-planarian-as-the-ancestor-of-the-human-brain/72EF0730D9F191F96F7AA48841E05D6A&lt;/url&gt;&lt;volume&gt;12&lt;/volume&gt;&lt;publication_date&gt;99198511001200000000220000&lt;/publication_date&gt;&lt;uuid&gt;3F890B54-0476-4611-9A33-3B95B67B0B4F&lt;/uuid&gt;&lt;type&gt;400&lt;/type&gt;&lt;number&gt;4&lt;/number&gt;&lt;citekey&gt;Sarnat:1985gi&lt;/citekey&gt;&lt;doi&gt;10.1017/s031716710003537x&lt;/doi&gt;&lt;startpage&gt;296&lt;/startpage&gt;&lt;endpage&gt;302&lt;/endpage&gt;&lt;bundle&gt;&lt;publication&gt;&lt;title&gt;The Canadian journal of neurological sciences. Le journal canadien des sciences neurologiques&lt;/title&gt;&lt;uuid&gt;D16B0698-BFD4-45AA-8302-30FA25F47796&lt;/uuid&gt;&lt;subtype&gt;-100&lt;/subtype&gt;&lt;type&gt;-100&lt;/type&gt;&lt;/publication&gt;&lt;/bundle&gt;&lt;authors&gt;&lt;author&gt;&lt;lastName&gt;Sarnat&lt;/lastName&gt;&lt;firstName&gt;H&lt;/firstName&gt;&lt;middleNames&gt;B&lt;/middleNames&gt;&lt;/author&gt;&lt;author&gt;&lt;lastName&gt;Netsky&lt;/lastName&gt;&lt;firstName&gt;M&lt;/firstName&gt;&lt;middleNames&gt;G&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[9]</w:t>
      </w:r>
      <w:r w:rsidR="00167D70" w:rsidRPr="00D3282A">
        <w:rPr>
          <w:rFonts w:ascii="Arial" w:hAnsi="Arial" w:cs="Arial"/>
        </w:rPr>
        <w:fldChar w:fldCharType="end"/>
      </w:r>
      <w:r w:rsidRPr="00D3282A">
        <w:rPr>
          <w:rFonts w:ascii="Arial" w:hAnsi="Arial" w:cs="Arial"/>
        </w:rPr>
        <w:t xml:space="preserve">. Its CNS itself comprises </w:t>
      </w:r>
      <w:r w:rsidR="00367AD3" w:rsidRPr="00D3282A">
        <w:rPr>
          <w:rFonts w:ascii="Arial" w:hAnsi="Arial" w:cs="Arial"/>
        </w:rPr>
        <w:t>two lobed cephalic ganglia connected by the anterior commissure</w:t>
      </w:r>
      <w:r w:rsidRPr="00D3282A">
        <w:rPr>
          <w:rFonts w:ascii="Arial" w:hAnsi="Arial" w:cs="Arial"/>
        </w:rPr>
        <w:t>, which can be considered the most primitive brain in animal evolution</w:t>
      </w:r>
      <w:r w:rsidR="00937559" w:rsidRPr="00D3282A">
        <w:rPr>
          <w:rFonts w:ascii="Arial" w:hAnsi="Arial" w:cs="Arial"/>
        </w:rPr>
        <w:t xml:space="preserve">. </w:t>
      </w:r>
      <w:r w:rsidRPr="00D3282A">
        <w:rPr>
          <w:rFonts w:ascii="Arial" w:hAnsi="Arial" w:cs="Arial"/>
        </w:rPr>
        <w:t xml:space="preserve">In addition, a pair of ventral nervous cords run the length of the animal, and both cords are connected by transverse commissures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&lt;citation&gt;&lt;priority&gt;9&lt;/priority&gt;&lt;uuid&gt;6D01AD39-F19C-442B-9554-7F445A968FB9&lt;/uuid&gt;&lt;publications&gt;&lt;publication&gt;&lt;subtype&gt;400&lt;/subtype&gt;&lt;title&gt;Regeneration of neuronal cell types in Schmidtea mediterranea: an immunohistochemical and expression study&lt;/title&gt;&lt;url&gt;http://www.intjdevbiol.com/paper.php?doi=113428sf&lt;/url&gt;&lt;volume&gt;56&lt;/volume&gt;&lt;publication_date&gt;99201200001200000000200000&lt;/publication_date&gt;&lt;uuid&gt;26E67DC9-259B-4729-8F65-378AF3C9ACDE&lt;/uuid&gt;&lt;type&gt;400&lt;/type&gt;&lt;number&gt;1-2-3&lt;/number&gt;&lt;citekey&gt;Fraguas:2012gx&lt;/citekey&gt;&lt;doi&gt;10.1387/ijdb.113428sf&lt;/doi&gt;&lt;startpage&gt;143&lt;/startpage&gt;&lt;endpage&gt;153&lt;/endpage&gt;&lt;bundle&gt;&lt;publication&gt;&lt;title&gt;The International Journal of Developmental Biology&lt;/title&gt;&lt;uuid&gt;41F6A903-6906-458C-851F-DCB517DB9229&lt;/uuid&gt;&lt;subtype&gt;-100&lt;/subtype&gt;&lt;type&gt;-100&lt;/type&gt;&lt;/publication&gt;&lt;/bundle&gt;&lt;authors&gt;&lt;author&gt;&lt;lastName&gt;Fraguas&lt;/lastName&gt;&lt;firstName&gt;Susanna&lt;/firstName&gt;&lt;/author&gt;&lt;author&gt;&lt;lastName&gt;Barberán&lt;/lastName&gt;&lt;firstName&gt;Sara&lt;/firstName&gt;&lt;/author&gt;&lt;author&gt;&lt;lastName&gt;Ibarra&lt;/lastName&gt;&lt;firstName&gt;Begoña&lt;/firstName&gt;&lt;/author&gt;&lt;author&gt;&lt;lastName&gt;Stöger&lt;/lastName&gt;&lt;firstName&gt;Linda&lt;/firstName&gt;&lt;/author&gt;&lt;author&gt;&lt;lastName&gt;Cebri&lt;/lastName&gt;&lt;firstName&gt;Francesc&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[10]</w:t>
      </w:r>
      <w:r w:rsidR="00167D70" w:rsidRPr="00D3282A">
        <w:rPr>
          <w:rFonts w:ascii="Arial" w:hAnsi="Arial" w:cs="Arial"/>
        </w:rPr>
        <w:fldChar w:fldCharType="end"/>
      </w:r>
      <w:r w:rsidRPr="00D3282A">
        <w:rPr>
          <w:rFonts w:ascii="Arial" w:hAnsi="Arial" w:cs="Arial"/>
        </w:rPr>
        <w:t xml:space="preserve">. The cephalic ganglia appear to be remarkably complex, and </w:t>
      </w:r>
      <w:r w:rsidR="00B16E5B" w:rsidRPr="00D3282A">
        <w:rPr>
          <w:rFonts w:ascii="Arial" w:hAnsi="Arial" w:cs="Arial"/>
        </w:rPr>
        <w:t xml:space="preserve">using direct recordings from electrodes implanted in the ganglia </w:t>
      </w:r>
      <w:r w:rsidRPr="00D3282A">
        <w:rPr>
          <w:rFonts w:ascii="Arial" w:hAnsi="Arial" w:cs="Arial"/>
        </w:rPr>
        <w:t xml:space="preserve">Aoki and colleagues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&lt;citation&gt;&lt;priority&gt;10&lt;/priority&gt;&lt;uuid&gt;7D62B195-A9E4-4393-84B8-847DEDCF7485&lt;/uuid&gt;&lt;publications&gt;&lt;publication&gt;&lt;subtype&gt;400&lt;/subtype&gt;&lt;publisher&gt;Elsevier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were able to record ongoing neural activity characterized by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spectrum</w:t>
      </w:r>
      <w:r w:rsidR="00B16E5B" w:rsidRPr="00D3282A">
        <w:rPr>
          <w:rFonts w:ascii="Arial" w:hAnsi="Arial" w:cs="Arial"/>
        </w:rPr>
        <w:t xml:space="preserve"> with the exponent ‘x’ of the power spectrum close to 1</w:t>
      </w:r>
      <w:r w:rsidRPr="00D3282A">
        <w:rPr>
          <w:rFonts w:ascii="Arial" w:hAnsi="Arial" w:cs="Arial"/>
        </w:rPr>
        <w:t>.</w:t>
      </w:r>
      <w:r w:rsidR="00937559" w:rsidRPr="00D3282A">
        <w:rPr>
          <w:rFonts w:ascii="Arial" w:hAnsi="Arial" w:cs="Arial"/>
        </w:rPr>
        <w:t xml:space="preserve"> </w:t>
      </w:r>
      <w:proofErr w:type="spellStart"/>
      <w:r w:rsidR="00937559" w:rsidRPr="00D3282A">
        <w:rPr>
          <w:rFonts w:ascii="Arial" w:hAnsi="Arial" w:cs="Arial"/>
          <w:i/>
        </w:rPr>
        <w:t>Schmidtea</w:t>
      </w:r>
      <w:proofErr w:type="spellEnd"/>
      <w:r w:rsidR="00937559" w:rsidRPr="00D3282A">
        <w:rPr>
          <w:rFonts w:ascii="Arial" w:hAnsi="Arial" w:cs="Arial"/>
          <w:i/>
        </w:rPr>
        <w:t xml:space="preserve"> </w:t>
      </w:r>
      <w:proofErr w:type="spellStart"/>
      <w:r w:rsidR="00937559" w:rsidRPr="00D3282A">
        <w:rPr>
          <w:rFonts w:ascii="Arial" w:hAnsi="Arial" w:cs="Arial"/>
          <w:i/>
        </w:rPr>
        <w:t>mediterranea</w:t>
      </w:r>
      <w:proofErr w:type="spellEnd"/>
      <w:r w:rsidR="00937559" w:rsidRPr="00D3282A">
        <w:rPr>
          <w:rFonts w:ascii="Arial" w:hAnsi="Arial" w:cs="Arial"/>
        </w:rPr>
        <w:t xml:space="preserve"> can therefore be regarded as a primitive model organism for the human nervous system.</w:t>
      </w:r>
    </w:p>
    <w:p w14:paraId="4D732B9C" w14:textId="77777777" w:rsidR="006959E1" w:rsidRPr="00D3282A" w:rsidRDefault="006959E1" w:rsidP="005A432B">
      <w:pPr>
        <w:spacing w:line="480" w:lineRule="auto"/>
        <w:rPr>
          <w:rFonts w:ascii="Arial" w:hAnsi="Arial" w:cs="Arial"/>
        </w:rPr>
      </w:pPr>
    </w:p>
    <w:p w14:paraId="565CDAA2" w14:textId="20CEA979" w:rsidR="006959E1" w:rsidRPr="00D3282A" w:rsidRDefault="00000000" w:rsidP="005A432B">
      <w:pPr>
        <w:spacing w:line="480" w:lineRule="auto"/>
        <w:rPr>
          <w:rFonts w:ascii="Arial" w:hAnsi="Arial" w:cs="Arial"/>
        </w:rPr>
      </w:pPr>
      <w:r w:rsidRPr="00D3282A">
        <w:rPr>
          <w:rFonts w:ascii="Arial" w:hAnsi="Arial" w:cs="Arial"/>
        </w:rPr>
        <w:t xml:space="preserve">Whereas the CNS of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Pr="00D3282A">
        <w:rPr>
          <w:rFonts w:ascii="Arial" w:hAnsi="Arial" w:cs="Arial"/>
          <w:i/>
        </w:rPr>
        <w:t xml:space="preserve"> </w:t>
      </w:r>
      <w:r w:rsidRPr="00D3282A">
        <w:rPr>
          <w:rFonts w:ascii="Arial" w:hAnsi="Arial" w:cs="Arial"/>
        </w:rPr>
        <w:t>is comparatively simple</w:t>
      </w:r>
      <w:del w:id="7" w:author="Julian Keil" w:date="2022-10-31T09:43:00Z">
        <w:r w:rsidRPr="00D3282A" w:rsidDel="005D6566">
          <w:rPr>
            <w:rFonts w:ascii="Arial" w:hAnsi="Arial" w:cs="Arial"/>
          </w:rPr>
          <w:delText xml:space="preserve"> </w:delText>
        </w:r>
        <w:r w:rsidR="00BE7C46" w:rsidRPr="00D3282A" w:rsidDel="005D6566">
          <w:rPr>
            <w:rFonts w:ascii="Arial" w:hAnsi="Arial" w:cs="Arial"/>
          </w:rPr>
          <w:delText>with only approximately 50000 neurons</w:delText>
        </w:r>
      </w:del>
      <w:r w:rsidR="00BE7C46" w:rsidRPr="00D3282A">
        <w:rPr>
          <w:rFonts w:ascii="Arial" w:hAnsi="Arial" w:cs="Arial"/>
        </w:rPr>
        <w:t xml:space="preserve">, </w:t>
      </w:r>
      <w:r w:rsidRPr="00D3282A">
        <w:rPr>
          <w:rFonts w:ascii="Arial" w:hAnsi="Arial" w:cs="Arial"/>
        </w:rPr>
        <w:t xml:space="preserve">and resembles that of the early developmental stages of the CNS of vertebrates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&lt;citation&gt;&lt;priority&gt;11&lt;/priority&gt;&lt;uuid&gt;165C5234-4A51-495B-A8CB-B81DA015F64E&lt;/uuid&gt;&lt;publications&gt;&lt;publication&gt;&lt;subtype&gt;400&lt;/subtype&gt;&lt;publisher&gt;Zoological Society of Japan&lt;/publisher&gt;&lt;title&gt;Structure of the planarian central nervous system (CNS) revealed by neuronal cell markers.&lt;/title&gt;&lt;url&gt;https://bioone.org/journals/zoological-science/volume-15/issue-3/zsj.15.433/Structure-of-the-Planarian-Central-Nervous-System-CNS-Revealed-by/10.2108/zsj.15.433.full&lt;/url&gt;&lt;volume&gt;15&lt;/volume&gt;&lt;publication_date&gt;99199806011200000000222000&lt;/publication_date&gt;&lt;uuid&gt;FC615CBD-8289-4516-986F-FD8050E7D52B&lt;/uuid&gt;&lt;type&gt;400&lt;/type&gt;&lt;accepted_date&gt;99199803241200000000222000&lt;/accepted_date&gt;&lt;number&gt;3&lt;/number&gt;&lt;citekey&gt;Agata:1998jr&lt;/citekey&gt;&lt;submission_date&gt;99199802231200000000222000&lt;/submission_date&gt;&lt;doi&gt;10.2108/zsj.15.433&lt;/doi&gt;&lt;startpage&gt;433&lt;/startpage&gt;&lt;endpage&gt;440&lt;/endpage&gt;&lt;bundle&gt;&lt;publication&gt;&lt;title&gt;Zoological science&lt;/title&gt;&lt;uuid&gt;403D5C73-4DC9-4D8D-A2C3-8CD25F7F7748&lt;/uuid&gt;&lt;subtype&gt;-100&lt;/subtype&gt;&lt;type&gt;-100&lt;/type&gt;&lt;/publication&gt;&lt;/bundle&gt;&lt;authors&gt;&lt;author&gt;&lt;lastName&gt;Agata&lt;/lastName&gt;&lt;firstName&gt;K&lt;/firstName&gt;&lt;/author&gt;&lt;author&gt;&lt;lastName&gt;Soejima&lt;/lastName&gt;&lt;firstName&gt;Y&lt;/firstName&gt;&lt;/author&gt;&lt;author&gt;&lt;lastName&gt;Kato&lt;/lastName&gt;&lt;firstName&gt;K&lt;/firstName&gt;&lt;/author&gt;&lt;author&gt;&lt;lastName&gt;Kobayashi&lt;/lastName&gt;&lt;firstName&gt;C&lt;/firstName&gt;&lt;/author&gt;&lt;author&gt;&lt;lastName&gt;Umesono&lt;/lastName&gt;&lt;firstName&gt;Y&lt;/firstName&gt;&lt;/author&gt;&lt;author&gt;&lt;lastName&gt;Watanabe&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[11]</w:t>
      </w:r>
      <w:r w:rsidR="00167D70" w:rsidRPr="00D3282A">
        <w:rPr>
          <w:rFonts w:ascii="Arial" w:hAnsi="Arial" w:cs="Arial"/>
        </w:rPr>
        <w:fldChar w:fldCharType="end"/>
      </w:r>
      <w:r w:rsidRPr="00D3282A">
        <w:rPr>
          <w:rFonts w:ascii="Arial" w:hAnsi="Arial" w:cs="Arial"/>
        </w:rPr>
        <w:t>, the animal is nevertheless capable of complex behavior</w:t>
      </w:r>
      <w:del w:id="8" w:author="Julian Keil" w:date="2022-10-31T09:41:00Z">
        <w:r w:rsidRPr="00D3282A" w:rsidDel="005D6566">
          <w:rPr>
            <w:rFonts w:ascii="Arial" w:hAnsi="Arial" w:cs="Arial"/>
          </w:rPr>
          <w:delText>, learning and memory</w:delText>
        </w:r>
      </w:del>
      <w:r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&lt;citation&gt;&lt;priority&gt;12&lt;/priority&gt;&lt;uuid&gt;AB788D54-0E85-420C-999E-491AE73CEDA1&lt;/uuid&gt;&lt;publications&gt;&lt;publication&gt;&lt;subtype&gt;400&lt;/subtype&gt;&lt;publisher&gt;Springer International Publishing&lt;/publisher&gt;&lt;title&gt;Behavioral Research with Planaria.&lt;/title&gt;&lt;url&gt;http://link.springer.com/10.1007/s40614-018-00176-w&lt;/url&gt;&lt;volume&gt;41&lt;/volume&gt;&lt;publication_date&gt;99201811001200000000220000&lt;/publication_date&gt;&lt;uuid&gt;5D03D75F-54C4-4993-BF62-9287FB5CE4A8&lt;/uuid&gt;&lt;version&gt;2&lt;/version&gt;&lt;type&gt;400&lt;/type&gt;&lt;number&gt;2&lt;/number&gt;&lt;citekey&gt;Deochand:2018ko&lt;/citekey&gt;&lt;doi&gt;10.1007/s40614-018-00176-w&lt;/doi&gt;&lt;institution&gt;1Health and Human Services Department, University of Cincinnati, 450H Teachers-Dyer Complex, Cincinnati, OH 45221 USA.&lt;/institution&gt;&lt;startpage&gt;447&lt;/startpage&gt;&lt;endpage&gt;464&lt;/endpage&gt;&lt;bundle&gt;&lt;publication&gt;&lt;title&gt;Perspectives on behavior science&lt;/title&gt;&lt;uuid&gt;BE4AB543-1940-4799-BEE6-D46EBBA32EF9&lt;/uuid&gt;&lt;subtype&gt;-100&lt;/subtype&gt;&lt;type&gt;-100&lt;/type&gt;&lt;/publication&gt;&lt;/bundle&gt;&lt;authors&gt;&lt;author&gt;&lt;lastName&gt;Deochand&lt;/lastName&gt;&lt;firstName&gt;Neil&lt;/firstName&gt;&lt;/author&gt;&lt;author&gt;&lt;lastName&gt;Costello&lt;/lastName&gt;&lt;firstName&gt;Mack&lt;/firstName&gt;&lt;middleNames&gt;S&lt;/middleNames&gt;&lt;/author&gt;&lt;author&gt;&lt;lastName&gt;Deochand&lt;/lastName&gt;&lt;firstName&gt;Michelle&lt;/firstName&gt;&lt;middleNames&gt;E&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[12]</w:t>
      </w:r>
      <w:r w:rsidR="00167D70" w:rsidRPr="00D3282A">
        <w:rPr>
          <w:rFonts w:ascii="Arial" w:hAnsi="Arial" w:cs="Arial"/>
        </w:rPr>
        <w:fldChar w:fldCharType="end"/>
      </w:r>
      <w:r w:rsidRPr="00D3282A">
        <w:rPr>
          <w:rFonts w:ascii="Arial" w:hAnsi="Arial" w:cs="Arial"/>
        </w:rPr>
        <w:t xml:space="preserve">. For example, the animal shows </w:t>
      </w:r>
      <w:del w:id="9" w:author="Julian Keil" w:date="2022-10-31T09:41:00Z">
        <w:r w:rsidRPr="00D3282A" w:rsidDel="005D6566">
          <w:rPr>
            <w:rFonts w:ascii="Arial" w:hAnsi="Arial" w:cs="Arial"/>
          </w:rPr>
          <w:delText xml:space="preserve">long term memory in the form of </w:delText>
        </w:r>
      </w:del>
      <w:r w:rsidRPr="00D3282A">
        <w:rPr>
          <w:rFonts w:ascii="Arial" w:hAnsi="Arial" w:cs="Arial"/>
        </w:rPr>
        <w:t xml:space="preserve">environmental familiarization, which persists across two weeks and even </w:t>
      </w:r>
      <w:r w:rsidR="00B16E5B" w:rsidRPr="00D3282A">
        <w:rPr>
          <w:rFonts w:ascii="Arial" w:hAnsi="Arial" w:cs="Arial"/>
        </w:rPr>
        <w:t xml:space="preserve">across </w:t>
      </w:r>
      <w:r w:rsidRPr="00D3282A">
        <w:rPr>
          <w:rFonts w:ascii="Arial" w:hAnsi="Arial" w:cs="Arial"/>
        </w:rPr>
        <w:t xml:space="preserve">regeneration of the cephalic ganglia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&lt;citation&gt;&lt;priority&gt;13&lt;/priority&gt;&lt;uuid&gt;571DC3AF-CCF8-4755-B808-14339A046289&lt;/uuid&gt;&lt;publications&gt;&lt;publication&gt;&lt;subtype&gt;400&lt;/subtype&gt;&lt;title&gt;An automated training paradigm reveals long-term memory in planarians and its persistence through head regeneration&lt;/title&gt;&lt;url&gt;http://jeb.biologists.org/cgi/doi/10.1242/jeb.087809&lt;/url&gt;&lt;volume&gt;216&lt;/volume&gt;&lt;publication_date&gt;99201309251200000000222000&lt;/publication_date&gt;&lt;uuid&gt;3910981A-EB25-41D1-8D55-D30C4D34BF47&lt;/uuid&gt;&lt;type&gt;400&lt;/type&gt;&lt;number&gt;20&lt;/number&gt;&lt;citekey&gt;Shomrat:2013ka&lt;/citekey&gt;&lt;doi&gt;10.1242/jeb.087809&lt;/doi&gt;&lt;startpage&gt;3799&lt;/startpage&gt;&lt;endpage&gt;3810&lt;/endpage&gt;&lt;bundle&gt;&lt;publication&gt;&lt;title&gt;Journal of Experimental Biology&lt;/title&gt;&lt;uuid&gt;A589BE33-2E09-46DE-A775-243D62D7105E&lt;/uuid&gt;&lt;subtype&gt;-100&lt;/subtype&gt;&lt;type&gt;-100&lt;/type&gt;&lt;/publication&gt;&lt;/bundle&gt;&lt;authors&gt;&lt;author&gt;&lt;lastName&gt;Shomrat&lt;/lastName&gt;&lt;firstName&gt;T&lt;/firstName&gt;&lt;/author&gt;&lt;author&gt;&lt;lastName&gt;Levin&lt;/lastName&gt;&lt;firstName&gt;M&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[13]</w:t>
      </w:r>
      <w:r w:rsidR="00167D70" w:rsidRPr="00D3282A">
        <w:rPr>
          <w:rFonts w:ascii="Arial" w:hAnsi="Arial" w:cs="Arial"/>
        </w:rPr>
        <w:fldChar w:fldCharType="end"/>
      </w:r>
      <w:r w:rsidRPr="00D3282A">
        <w:rPr>
          <w:rFonts w:ascii="Arial" w:hAnsi="Arial" w:cs="Arial"/>
        </w:rPr>
        <w:t xml:space="preserve">. Moreover, the planarians are mobile, avoid open spaces and are negatively phototactic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&lt;citation&gt;&lt;priority&gt;14&lt;/priority&gt;&lt;uuid&gt;175AD24A-1ED4-4A44-A6EB-B80E7629CDD5&lt;/uuid&gt;&lt;publications&gt;&lt;publication&gt;&lt;subtype&gt;400&lt;/subtype&gt;&lt;title&gt;Quantitative characterization of planarian wild-type behavior as a platform for screening locomotion phenotypes&lt;/title&gt;&lt;url&gt;http://jeb.biologists.org/cgi/doi/10.1242/jeb.052290&lt;/url&gt;&lt;volume&gt;214&lt;/volume&gt;&lt;publication_date&gt;99201103091200000000222000&lt;/publication_date&gt;&lt;uuid&gt;6351D0CE-0378-4A72-92F9-13EF567FB599&lt;/uuid&gt;&lt;type&gt;400&lt;/type&gt;&lt;number&gt;7&lt;/number&gt;&lt;citekey&gt;Talbot:2011em&lt;/citekey&gt;&lt;doi&gt;10.1242/jeb.052290&lt;/doi&gt;&lt;startpage&gt;1063&lt;/startpage&gt;&lt;endpage&gt;1067&lt;/endpage&gt;&lt;bundle&gt;&lt;publication&gt;&lt;title&gt;Journal of Experimental Biology&lt;/title&gt;&lt;uuid&gt;A589BE33-2E09-46DE-A775-243D62D7105E&lt;/uuid&gt;&lt;subtype&gt;-100&lt;/subtype&gt;&lt;type&gt;-100&lt;/type&gt;&lt;/publication&gt;&lt;/bundle&gt;&lt;authors&gt;&lt;author&gt;&lt;lastName&gt;Talbot&lt;/lastName&gt;&lt;firstName&gt;J&lt;/firstName&gt;&lt;/author&gt;&lt;author&gt;&lt;lastName&gt;Schotz&lt;/lastName&gt;&lt;firstName&gt;E&lt;/firstName&gt;&lt;middleNames&gt;M&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[14]</w:t>
      </w:r>
      <w:r w:rsidR="00167D70" w:rsidRPr="00D3282A">
        <w:rPr>
          <w:rFonts w:ascii="Arial" w:hAnsi="Arial" w:cs="Arial"/>
        </w:rPr>
        <w:fldChar w:fldCharType="end"/>
      </w:r>
      <w:r w:rsidRPr="00D3282A">
        <w:rPr>
          <w:rFonts w:ascii="Arial" w:hAnsi="Arial" w:cs="Arial"/>
        </w:rPr>
        <w:t xml:space="preserve">, which promises at least basic cognitive capabilities such as sensory discrimination and decision making. While previous research showed ongoing neural activity, the cognitive ability to discriminate stimuli, and form long-term memory, it is currently unknown how these cognitive abilities are reflected in neural activity. As a first step towards shedding light on this issue, we here aimed to establish a recording protocol to record ongoing </w:t>
      </w:r>
      <w:r w:rsidRPr="00D3282A">
        <w:rPr>
          <w:rFonts w:ascii="Arial" w:hAnsi="Arial" w:cs="Arial"/>
        </w:rPr>
        <w:lastRenderedPageBreak/>
        <w:t>neural activity safely and securely from alive and healthy planarians under different lighting conditions. As a replication of the results by Aoki and colleagues</w:t>
      </w:r>
      <w:r w:rsidR="00B046E8"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&lt;citation&gt;&lt;priority&gt;15&lt;/priority&gt;&lt;uuid&gt;FAA5BF60-DEC5-4EC0-82B1-FDA6AF3FF608&lt;/uuid&gt;&lt;publications&gt;&lt;publication&gt;&lt;subtype&gt;400&lt;/subtype&gt;&lt;publisher&gt;Elsevier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we hypothesized that the ongoing neural activity is characterized by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spectrum</w:t>
      </w:r>
      <w:r w:rsidR="00B16E5B" w:rsidRPr="00D3282A">
        <w:rPr>
          <w:rFonts w:ascii="Arial" w:hAnsi="Arial" w:cs="Arial"/>
        </w:rPr>
        <w:t xml:space="preserve"> with an exponent ‘x’ close to 1</w:t>
      </w:r>
      <w:r w:rsidRPr="00D3282A">
        <w:rPr>
          <w:rFonts w:ascii="Arial" w:hAnsi="Arial" w:cs="Arial"/>
        </w:rPr>
        <w:t>, and that changes in lighting will induce changes in neural activity due to the reported photophobia.</w:t>
      </w:r>
    </w:p>
    <w:p w14:paraId="25ADAA54" w14:textId="77777777" w:rsidR="005A432B" w:rsidRPr="00D3282A" w:rsidRDefault="005A432B" w:rsidP="005A432B">
      <w:pPr>
        <w:spacing w:line="480" w:lineRule="auto"/>
        <w:rPr>
          <w:rFonts w:ascii="Arial" w:hAnsi="Arial" w:cs="Arial"/>
        </w:rPr>
      </w:pPr>
    </w:p>
    <w:p w14:paraId="7F2E4016" w14:textId="71AD6FF9" w:rsidR="006959E1" w:rsidRPr="00D3282A" w:rsidRDefault="00000000" w:rsidP="005A432B">
      <w:pPr>
        <w:spacing w:line="480" w:lineRule="auto"/>
        <w:rPr>
          <w:rFonts w:ascii="Arial" w:hAnsi="Arial" w:cs="Arial"/>
        </w:rPr>
      </w:pPr>
      <w:r w:rsidRPr="00D3282A">
        <w:rPr>
          <w:rFonts w:ascii="Arial" w:hAnsi="Arial" w:cs="Arial"/>
          <w:b/>
        </w:rPr>
        <w:t>2. Methods</w:t>
      </w:r>
    </w:p>
    <w:p w14:paraId="1AF23642" w14:textId="4B68D81B" w:rsidR="006959E1" w:rsidRPr="00D3282A" w:rsidRDefault="00000000" w:rsidP="005A432B">
      <w:pPr>
        <w:spacing w:line="480" w:lineRule="auto"/>
        <w:rPr>
          <w:rFonts w:ascii="Arial" w:hAnsi="Arial" w:cs="Arial"/>
        </w:rPr>
      </w:pPr>
      <w:r w:rsidRPr="00D3282A">
        <w:rPr>
          <w:rFonts w:ascii="Arial" w:hAnsi="Arial" w:cs="Arial"/>
        </w:rPr>
        <w:t>The aim of the current experiment was to establish a recording protocol to noninvasively measure ongoing neural activity from live planarians without harming the animals. To this end, we developed a recording chamber and used a mobile electroencephalography (EEG) device to record the electrical signal from planarians in darkness, under light, and from dead mosquito larvae as a control group.</w:t>
      </w:r>
      <w:ins w:id="10" w:author="Julian Keil" w:date="2023-02-15T10:18:00Z">
        <w:r w:rsidR="004C6D3A">
          <w:rPr>
            <w:rFonts w:ascii="Arial" w:hAnsi="Arial" w:cs="Arial"/>
          </w:rPr>
          <w:t xml:space="preserve"> To explore whether changes in neural activity under light stimulation are due to activation of the planarians’ eye spots, </w:t>
        </w:r>
      </w:ins>
      <w:ins w:id="11" w:author="Julian Keil" w:date="2023-02-15T10:19:00Z">
        <w:r w:rsidR="004C6D3A">
          <w:rPr>
            <w:rFonts w:ascii="Arial" w:hAnsi="Arial" w:cs="Arial"/>
          </w:rPr>
          <w:t>we also recorded electrical signals from decapitated animals.</w:t>
        </w:r>
        <w:r w:rsidR="004C6D3A" w:rsidRPr="004C6D3A">
          <w:rPr>
            <w:rFonts w:ascii="Arial" w:hAnsi="Arial" w:cs="Arial"/>
          </w:rPr>
          <w:t xml:space="preserve"> </w:t>
        </w:r>
        <w:r w:rsidR="004C6D3A" w:rsidRPr="00D3282A">
          <w:rPr>
            <w:rFonts w:ascii="Arial" w:hAnsi="Arial" w:cs="Arial"/>
          </w:rPr>
          <w:t>Please note that planarians fully regenerate after decapitation.</w:t>
        </w:r>
      </w:ins>
    </w:p>
    <w:p w14:paraId="591852C0" w14:textId="77777777" w:rsidR="006959E1" w:rsidRPr="00D3282A" w:rsidRDefault="006959E1" w:rsidP="005A432B">
      <w:pPr>
        <w:spacing w:line="480" w:lineRule="auto"/>
        <w:rPr>
          <w:rFonts w:ascii="Arial" w:hAnsi="Arial" w:cs="Arial"/>
        </w:rPr>
      </w:pPr>
    </w:p>
    <w:p w14:paraId="152B6240" w14:textId="77777777" w:rsidR="006959E1" w:rsidRPr="00D3282A" w:rsidRDefault="00000000" w:rsidP="005A432B">
      <w:pPr>
        <w:spacing w:line="480" w:lineRule="auto"/>
        <w:rPr>
          <w:rFonts w:ascii="Arial" w:hAnsi="Arial" w:cs="Arial"/>
          <w:b/>
        </w:rPr>
      </w:pPr>
      <w:r w:rsidRPr="00D3282A">
        <w:rPr>
          <w:rFonts w:ascii="Arial" w:hAnsi="Arial" w:cs="Arial"/>
          <w:b/>
        </w:rPr>
        <w:t>2.1 Animal characteristics</w:t>
      </w:r>
    </w:p>
    <w:p w14:paraId="05936627" w14:textId="5098B002" w:rsidR="006959E1" w:rsidRPr="004C6D3A" w:rsidRDefault="00000000" w:rsidP="005A432B">
      <w:pPr>
        <w:spacing w:line="480" w:lineRule="auto"/>
        <w:rPr>
          <w:rFonts w:ascii="Arial" w:hAnsi="Arial" w:cs="Arial"/>
        </w:rPr>
      </w:pPr>
      <w:r w:rsidRPr="00D3282A">
        <w:rPr>
          <w:rFonts w:ascii="Arial" w:hAnsi="Arial" w:cs="Arial"/>
        </w:rPr>
        <w:t xml:space="preserve">Overall, we collected data from </w:t>
      </w:r>
      <w:del w:id="12" w:author="Julian Keil" w:date="2023-02-14T13:09:00Z">
        <w:r w:rsidRPr="00D3282A" w:rsidDel="0052717D">
          <w:rPr>
            <w:rFonts w:ascii="Arial" w:hAnsi="Arial" w:cs="Arial"/>
          </w:rPr>
          <w:delText xml:space="preserve">36 </w:delText>
        </w:r>
      </w:del>
      <w:r w:rsidRPr="00D3282A">
        <w:rPr>
          <w:rFonts w:ascii="Arial" w:hAnsi="Arial" w:cs="Arial"/>
        </w:rPr>
        <w:t xml:space="preserve">planarians of the asexual strain of the species </w:t>
      </w:r>
      <w:proofErr w:type="spellStart"/>
      <w:r w:rsidRPr="00D3282A">
        <w:rPr>
          <w:rFonts w:ascii="Arial" w:hAnsi="Arial" w:cs="Arial"/>
          <w:i/>
        </w:rPr>
        <w:t>Schmidtea</w:t>
      </w:r>
      <w:proofErr w:type="spellEnd"/>
      <w:r w:rsidRPr="00D3282A">
        <w:rPr>
          <w:rFonts w:ascii="Arial" w:hAnsi="Arial" w:cs="Arial"/>
          <w:i/>
        </w:rPr>
        <w:t xml:space="preserve"> </w:t>
      </w:r>
      <w:proofErr w:type="spellStart"/>
      <w:r w:rsidRPr="00D3282A">
        <w:rPr>
          <w:rFonts w:ascii="Arial" w:hAnsi="Arial" w:cs="Arial"/>
          <w:i/>
        </w:rPr>
        <w:t>mediterranea</w:t>
      </w:r>
      <w:proofErr w:type="spellEnd"/>
      <w:r w:rsidR="0095652E" w:rsidRPr="00D3282A">
        <w:rPr>
          <w:rFonts w:ascii="Arial" w:hAnsi="Arial" w:cs="Arial"/>
        </w:rPr>
        <w:t>. Because we were u</w:t>
      </w:r>
      <w:ins w:id="13" w:author="Julian Keil" w:date="2022-10-28T16:33:00Z">
        <w:r w:rsidR="00EA37D4" w:rsidRPr="00D3282A">
          <w:rPr>
            <w:rFonts w:ascii="Arial" w:hAnsi="Arial" w:cs="Arial"/>
          </w:rPr>
          <w:t>n</w:t>
        </w:r>
      </w:ins>
      <w:r w:rsidR="0095652E" w:rsidRPr="00D3282A">
        <w:rPr>
          <w:rFonts w:ascii="Arial" w:hAnsi="Arial" w:cs="Arial"/>
        </w:rPr>
        <w:t>sure how the animals would respond to the experimental setting and to limit the stress on the individual animal</w:t>
      </w:r>
      <w:r w:rsidR="00BE7C46" w:rsidRPr="00D3282A">
        <w:rPr>
          <w:rFonts w:ascii="Arial" w:hAnsi="Arial" w:cs="Arial"/>
        </w:rPr>
        <w:t>s</w:t>
      </w:r>
      <w:r w:rsidR="0095652E" w:rsidRPr="00D3282A">
        <w:rPr>
          <w:rFonts w:ascii="Arial" w:hAnsi="Arial" w:cs="Arial"/>
        </w:rPr>
        <w:t xml:space="preserve">, we chose a between-subjects design </w:t>
      </w:r>
      <w:r w:rsidR="00BE7C46" w:rsidRPr="00D3282A">
        <w:rPr>
          <w:rFonts w:ascii="Arial" w:hAnsi="Arial" w:cs="Arial"/>
        </w:rPr>
        <w:t>with</w:t>
      </w:r>
      <w:r w:rsidR="0095652E" w:rsidRPr="00D3282A">
        <w:rPr>
          <w:rFonts w:ascii="Arial" w:hAnsi="Arial" w:cs="Arial"/>
        </w:rPr>
        <w:t xml:space="preserve"> </w:t>
      </w:r>
      <w:r w:rsidRPr="00D3282A">
        <w:rPr>
          <w:rFonts w:ascii="Arial" w:hAnsi="Arial" w:cs="Arial"/>
        </w:rPr>
        <w:t xml:space="preserve">17 </w:t>
      </w:r>
      <w:r w:rsidR="0095652E" w:rsidRPr="00D3282A">
        <w:rPr>
          <w:rFonts w:ascii="Arial" w:hAnsi="Arial" w:cs="Arial"/>
        </w:rPr>
        <w:t xml:space="preserve">planarians </w:t>
      </w:r>
      <w:r w:rsidRPr="00D3282A">
        <w:rPr>
          <w:rFonts w:ascii="Arial" w:hAnsi="Arial" w:cs="Arial"/>
        </w:rPr>
        <w:t>recorded during darkness, and 19 recorded under illumination</w:t>
      </w:r>
      <w:ins w:id="14" w:author="Julian Keil" w:date="2023-02-14T13:08:00Z">
        <w:r w:rsidR="0052717D" w:rsidRPr="00D3282A">
          <w:rPr>
            <w:rFonts w:ascii="Arial" w:hAnsi="Arial" w:cs="Arial"/>
          </w:rPr>
          <w:t xml:space="preserve"> in the initial experiment</w:t>
        </w:r>
      </w:ins>
      <w:r w:rsidRPr="00D3282A">
        <w:rPr>
          <w:rFonts w:ascii="Arial" w:hAnsi="Arial" w:cs="Arial"/>
        </w:rPr>
        <w:t xml:space="preserve">. </w:t>
      </w:r>
      <w:ins w:id="15" w:author="Julian Keil" w:date="2023-02-14T13:17:00Z">
        <w:r w:rsidR="0052717D" w:rsidRPr="00D3282A">
          <w:rPr>
            <w:rFonts w:ascii="Arial" w:hAnsi="Arial" w:cs="Arial"/>
          </w:rPr>
          <w:t>To</w:t>
        </w:r>
      </w:ins>
      <w:ins w:id="16" w:author="Julian Keil" w:date="2023-02-14T13:09:00Z">
        <w:r w:rsidR="0052717D" w:rsidRPr="00D3282A">
          <w:rPr>
            <w:rFonts w:ascii="Arial" w:hAnsi="Arial" w:cs="Arial"/>
          </w:rPr>
          <w:t xml:space="preserve"> examine, whether </w:t>
        </w:r>
      </w:ins>
      <w:ins w:id="17" w:author="Julian Keil" w:date="2023-02-14T13:10:00Z">
        <w:r w:rsidR="0052717D" w:rsidRPr="00D3282A">
          <w:rPr>
            <w:rFonts w:ascii="Arial" w:hAnsi="Arial" w:cs="Arial"/>
          </w:rPr>
          <w:t xml:space="preserve">the </w:t>
        </w:r>
      </w:ins>
      <w:ins w:id="18" w:author="Julian Keil" w:date="2023-02-15T10:20:00Z">
        <w:r w:rsidR="004C6D3A">
          <w:rPr>
            <w:rFonts w:ascii="Arial" w:hAnsi="Arial" w:cs="Arial"/>
          </w:rPr>
          <w:t xml:space="preserve">changes in neural activity under light stimulation </w:t>
        </w:r>
      </w:ins>
      <w:ins w:id="19" w:author="Julian Keil" w:date="2023-02-15T10:21:00Z">
        <w:r w:rsidR="004C6D3A">
          <w:rPr>
            <w:rFonts w:ascii="Arial" w:hAnsi="Arial" w:cs="Arial"/>
          </w:rPr>
          <w:t xml:space="preserve">are due to the </w:t>
        </w:r>
      </w:ins>
      <w:ins w:id="20" w:author="Julian Keil" w:date="2023-02-14T13:10:00Z">
        <w:r w:rsidR="0052717D" w:rsidRPr="00D3282A">
          <w:rPr>
            <w:rFonts w:ascii="Arial" w:hAnsi="Arial" w:cs="Arial"/>
          </w:rPr>
          <w:t>planarians</w:t>
        </w:r>
      </w:ins>
      <w:ins w:id="21" w:author="Julian Keil" w:date="2023-02-15T10:21:00Z">
        <w:r w:rsidR="004C6D3A">
          <w:rPr>
            <w:rFonts w:ascii="Arial" w:hAnsi="Arial" w:cs="Arial"/>
          </w:rPr>
          <w:t>’</w:t>
        </w:r>
      </w:ins>
      <w:ins w:id="22" w:author="Julian Keil" w:date="2023-02-14T13:10:00Z">
        <w:r w:rsidR="0052717D" w:rsidRPr="00D3282A">
          <w:rPr>
            <w:rFonts w:ascii="Arial" w:hAnsi="Arial" w:cs="Arial"/>
          </w:rPr>
          <w:t xml:space="preserve"> respon</w:t>
        </w:r>
      </w:ins>
      <w:ins w:id="23" w:author="Julian Keil" w:date="2023-02-15T10:21:00Z">
        <w:r w:rsidR="004C6D3A">
          <w:rPr>
            <w:rFonts w:ascii="Arial" w:hAnsi="Arial" w:cs="Arial"/>
          </w:rPr>
          <w:t>se</w:t>
        </w:r>
      </w:ins>
      <w:ins w:id="24" w:author="Julian Keil" w:date="2023-02-14T13:10:00Z">
        <w:r w:rsidR="0052717D" w:rsidRPr="00D3282A">
          <w:rPr>
            <w:rFonts w:ascii="Arial" w:hAnsi="Arial" w:cs="Arial"/>
          </w:rPr>
          <w:t xml:space="preserve"> to light with their </w:t>
        </w:r>
      </w:ins>
      <w:ins w:id="25" w:author="Julian Keil" w:date="2023-02-14T13:12:00Z">
        <w:r w:rsidR="0052717D" w:rsidRPr="00D3282A">
          <w:rPr>
            <w:rFonts w:ascii="Arial" w:hAnsi="Arial" w:cs="Arial"/>
          </w:rPr>
          <w:t>eye spots</w:t>
        </w:r>
      </w:ins>
      <w:ins w:id="26" w:author="Julian Keil" w:date="2023-02-14T13:13:00Z">
        <w:r w:rsidR="0052717D" w:rsidRPr="00D3282A">
          <w:rPr>
            <w:rFonts w:ascii="Arial" w:hAnsi="Arial" w:cs="Arial"/>
          </w:rPr>
          <w:t xml:space="preserve"> {Lapan:2012ea}, we replicated the initial experiment with </w:t>
        </w:r>
      </w:ins>
      <w:ins w:id="27" w:author="Julian Keil" w:date="2023-02-14T13:14:00Z">
        <w:r w:rsidR="0052717D" w:rsidRPr="00D3282A">
          <w:rPr>
            <w:rFonts w:ascii="Arial" w:hAnsi="Arial" w:cs="Arial"/>
          </w:rPr>
          <w:t xml:space="preserve">20 decapitated planarians, of which 10 were recorded </w:t>
        </w:r>
      </w:ins>
      <w:ins w:id="28" w:author="Julian Keil" w:date="2023-02-14T13:15:00Z">
        <w:r w:rsidR="0052717D" w:rsidRPr="00D3282A">
          <w:rPr>
            <w:rFonts w:ascii="Arial" w:hAnsi="Arial" w:cs="Arial"/>
          </w:rPr>
          <w:t>during darkness, and 10 were recorded under illumination.</w:t>
        </w:r>
      </w:ins>
      <w:ins w:id="29" w:author="Julian Keil" w:date="2023-02-14T13:12:00Z">
        <w:r w:rsidR="0052717D" w:rsidRPr="00D3282A">
          <w:rPr>
            <w:rFonts w:ascii="Arial" w:hAnsi="Arial" w:cs="Arial"/>
          </w:rPr>
          <w:t xml:space="preserve"> </w:t>
        </w:r>
      </w:ins>
      <w:r w:rsidRPr="00D3282A">
        <w:rPr>
          <w:rFonts w:ascii="Arial" w:hAnsi="Arial" w:cs="Arial"/>
        </w:rPr>
        <w:t xml:space="preserve">All planarians were bred for laboratory use and reared in </w:t>
      </w:r>
      <w:r w:rsidRPr="00D3282A">
        <w:rPr>
          <w:rFonts w:ascii="Arial" w:hAnsi="Arial" w:cs="Arial"/>
        </w:rPr>
        <w:lastRenderedPageBreak/>
        <w:t>our dedicated breeding facility at the Christian-</w:t>
      </w:r>
      <w:proofErr w:type="spellStart"/>
      <w:r w:rsidRPr="00D3282A">
        <w:rPr>
          <w:rFonts w:ascii="Arial" w:hAnsi="Arial" w:cs="Arial"/>
        </w:rPr>
        <w:t>Albrechts</w:t>
      </w:r>
      <w:proofErr w:type="spellEnd"/>
      <w:r w:rsidRPr="00D3282A">
        <w:rPr>
          <w:rFonts w:ascii="Arial" w:hAnsi="Arial" w:cs="Arial"/>
        </w:rPr>
        <w:t xml:space="preserve">-University Kiel. </w:t>
      </w:r>
      <w:ins w:id="30" w:author="Julian Keil" w:date="2023-02-14T14:03:00Z">
        <w:r w:rsidR="00F63C17" w:rsidRPr="00D3282A">
          <w:rPr>
            <w:rFonts w:ascii="Arial" w:hAnsi="Arial" w:cs="Arial"/>
          </w:rPr>
          <w:t>Animals</w:t>
        </w:r>
      </w:ins>
      <w:ins w:id="31" w:author="Julian Keil" w:date="2023-02-14T14:04:00Z">
        <w:r w:rsidR="00F63C17" w:rsidRPr="00D3282A">
          <w:rPr>
            <w:rFonts w:ascii="Arial" w:hAnsi="Arial" w:cs="Arial"/>
          </w:rPr>
          <w:t xml:space="preserve"> in the different groups were treated identically,</w:t>
        </w:r>
      </w:ins>
      <w:ins w:id="32" w:author="Julian Keil" w:date="2023-02-14T14:03:00Z">
        <w:r w:rsidR="00F63C17" w:rsidRPr="00D3282A">
          <w:rPr>
            <w:rFonts w:ascii="Arial" w:hAnsi="Arial" w:cs="Arial"/>
          </w:rPr>
          <w:t xml:space="preserve"> fed dai</w:t>
        </w:r>
      </w:ins>
      <w:ins w:id="33" w:author="Julian Keil" w:date="2023-02-14T14:04:00Z">
        <w:r w:rsidR="00F63C17" w:rsidRPr="00D3282A">
          <w:rPr>
            <w:rFonts w:ascii="Arial" w:hAnsi="Arial" w:cs="Arial"/>
          </w:rPr>
          <w:t>ly</w:t>
        </w:r>
      </w:ins>
      <w:ins w:id="34" w:author="Julian Keil" w:date="2023-02-14T14:05:00Z">
        <w:r w:rsidR="00F63C17" w:rsidRPr="00D3282A">
          <w:rPr>
            <w:rFonts w:ascii="Arial" w:hAnsi="Arial" w:cs="Arial"/>
          </w:rPr>
          <w:t>,</w:t>
        </w:r>
      </w:ins>
      <w:ins w:id="35" w:author="Julian Keil" w:date="2023-02-14T14:04:00Z">
        <w:r w:rsidR="00F63C17" w:rsidRPr="00D3282A">
          <w:rPr>
            <w:rFonts w:ascii="Arial" w:hAnsi="Arial" w:cs="Arial"/>
          </w:rPr>
          <w:t xml:space="preserve"> and all experiments took place between 11 a.m. and 3 p.m.</w:t>
        </w:r>
      </w:ins>
      <w:ins w:id="36" w:author="Julian Keil" w:date="2023-02-14T14:05:00Z">
        <w:r w:rsidR="00F63C17" w:rsidRPr="00D3282A">
          <w:rPr>
            <w:rFonts w:ascii="Arial" w:hAnsi="Arial" w:cs="Arial"/>
          </w:rPr>
          <w:t xml:space="preserve"> </w:t>
        </w:r>
      </w:ins>
      <w:r w:rsidRPr="00D3282A">
        <w:rPr>
          <w:rFonts w:ascii="Arial" w:hAnsi="Arial" w:cs="Arial"/>
        </w:rPr>
        <w:t>As a control group to test how the recording setup responds to environmental noise, we recorded data from six red mosquito larvae purchased as food for our planarians</w:t>
      </w:r>
      <w:r w:rsidRPr="004C6D3A">
        <w:rPr>
          <w:rFonts w:ascii="Arial" w:hAnsi="Arial" w:cs="Arial"/>
        </w:rPr>
        <w:t>.</w:t>
      </w:r>
      <w:ins w:id="37" w:author="Julian Keil" w:date="2022-10-31T09:44:00Z">
        <w:r w:rsidR="005D6566" w:rsidRPr="004C6D3A">
          <w:rPr>
            <w:rFonts w:ascii="Arial" w:hAnsi="Arial" w:cs="Arial"/>
          </w:rPr>
          <w:t xml:space="preserve"> </w:t>
        </w:r>
        <w:r w:rsidR="005D6566" w:rsidRPr="004C6D3A">
          <w:rPr>
            <w:rFonts w:ascii="Arial" w:eastAsia="Times New Roman" w:hAnsi="Arial" w:cs="Arial"/>
            <w:color w:val="000000"/>
            <w:rPrChange w:id="38" w:author="Julian Keil" w:date="2023-02-15T10:21:00Z">
              <w:rPr>
                <w:rFonts w:ascii="Arial" w:eastAsia="Times New Roman" w:hAnsi="Arial" w:cs="Arial"/>
                <w:color w:val="000000"/>
                <w:sz w:val="22"/>
                <w:szCs w:val="22"/>
              </w:rPr>
            </w:rPrChange>
          </w:rPr>
          <w:t>Mosquito larvae were used as a control group, because they were readily available in the laboratory,</w:t>
        </w:r>
      </w:ins>
      <w:ins w:id="39" w:author="Julian Keil" w:date="2022-10-31T09:45:00Z">
        <w:r w:rsidR="005D6566" w:rsidRPr="004C6D3A">
          <w:rPr>
            <w:rFonts w:ascii="Arial" w:eastAsia="Times New Roman" w:hAnsi="Arial" w:cs="Arial"/>
            <w:color w:val="000000"/>
            <w:rPrChange w:id="40" w:author="Julian Keil" w:date="2023-02-15T10:21:00Z">
              <w:rPr>
                <w:rFonts w:ascii="Arial" w:eastAsia="Times New Roman" w:hAnsi="Arial" w:cs="Arial"/>
                <w:color w:val="000000"/>
                <w:sz w:val="22"/>
                <w:szCs w:val="22"/>
              </w:rPr>
            </w:rPrChange>
          </w:rPr>
          <w:t xml:space="preserve"> and because</w:t>
        </w:r>
      </w:ins>
      <w:ins w:id="41" w:author="Julian Keil" w:date="2022-10-31T09:44:00Z">
        <w:r w:rsidR="005D6566" w:rsidRPr="004C6D3A">
          <w:rPr>
            <w:rFonts w:ascii="Arial" w:eastAsia="Times New Roman" w:hAnsi="Arial" w:cs="Arial"/>
            <w:color w:val="000000"/>
            <w:rPrChange w:id="42" w:author="Julian Keil" w:date="2023-02-15T10:21:00Z">
              <w:rPr>
                <w:rFonts w:ascii="Arial" w:eastAsia="Times New Roman" w:hAnsi="Arial" w:cs="Arial"/>
                <w:color w:val="000000"/>
                <w:sz w:val="22"/>
                <w:szCs w:val="22"/>
              </w:rPr>
            </w:rPrChange>
          </w:rPr>
          <w:t xml:space="preserve"> we were looking for an intact but dead animal with approximately the same size as a planarian.</w:t>
        </w:r>
      </w:ins>
    </w:p>
    <w:p w14:paraId="02C28FAF" w14:textId="77777777" w:rsidR="006959E1" w:rsidRPr="00D3282A" w:rsidRDefault="006959E1" w:rsidP="005A432B">
      <w:pPr>
        <w:spacing w:line="480" w:lineRule="auto"/>
        <w:rPr>
          <w:rFonts w:ascii="Arial" w:hAnsi="Arial" w:cs="Arial"/>
        </w:rPr>
      </w:pPr>
    </w:p>
    <w:p w14:paraId="7D0ED1CF" w14:textId="77777777" w:rsidR="006959E1" w:rsidRPr="00D3282A" w:rsidRDefault="00000000" w:rsidP="005A432B">
      <w:pPr>
        <w:spacing w:line="480" w:lineRule="auto"/>
        <w:rPr>
          <w:rFonts w:ascii="Arial" w:hAnsi="Arial" w:cs="Arial"/>
          <w:b/>
        </w:rPr>
      </w:pPr>
      <w:r w:rsidRPr="00D3282A">
        <w:rPr>
          <w:rFonts w:ascii="Arial" w:hAnsi="Arial" w:cs="Arial"/>
          <w:b/>
        </w:rPr>
        <w:t>2.2 Recording environment</w:t>
      </w:r>
    </w:p>
    <w:p w14:paraId="145C8FF0" w14:textId="1E56EB34" w:rsidR="006959E1" w:rsidRPr="00D3282A" w:rsidRDefault="00000000" w:rsidP="005A432B">
      <w:pPr>
        <w:spacing w:line="480" w:lineRule="auto"/>
        <w:rPr>
          <w:rFonts w:ascii="Arial" w:hAnsi="Arial" w:cs="Arial"/>
        </w:rPr>
      </w:pPr>
      <w:r w:rsidRPr="00D3282A">
        <w:rPr>
          <w:rFonts w:ascii="Arial" w:hAnsi="Arial" w:cs="Arial"/>
        </w:rPr>
        <w:t>All recordings took place in the animal laboratories of the department of psychology at the Christian-</w:t>
      </w:r>
      <w:proofErr w:type="spellStart"/>
      <w:r w:rsidRPr="00D3282A">
        <w:rPr>
          <w:rFonts w:ascii="Arial" w:hAnsi="Arial" w:cs="Arial"/>
        </w:rPr>
        <w:t>Albrechts</w:t>
      </w:r>
      <w:proofErr w:type="spellEnd"/>
      <w:r w:rsidRPr="00D3282A">
        <w:rPr>
          <w:rFonts w:ascii="Arial" w:hAnsi="Arial" w:cs="Arial"/>
        </w:rPr>
        <w:t xml:space="preserve">-University Kiel and were conducted by instructed student assistants supervised by specifically trained PhD students. In the first step, we designed and built a 3D-printed recording chamber to hold the electrodes and the planarians (Figure 1). </w:t>
      </w:r>
      <w:ins w:id="43" w:author="Julian Keil" w:date="2022-10-31T10:33:00Z">
        <w:r w:rsidR="00D64EFE" w:rsidRPr="00D3282A">
          <w:rPr>
            <w:rFonts w:ascii="Arial" w:hAnsi="Arial" w:cs="Arial"/>
          </w:rPr>
          <w:t xml:space="preserve">A key challenge was the choice of recording electrodes. Ring or cup electrodes used in </w:t>
        </w:r>
      </w:ins>
      <w:ins w:id="44" w:author="Julian Keil" w:date="2022-10-31T10:34:00Z">
        <w:r w:rsidR="00D64EFE" w:rsidRPr="00D3282A">
          <w:rPr>
            <w:rFonts w:ascii="Arial" w:hAnsi="Arial" w:cs="Arial"/>
          </w:rPr>
          <w:t>human electroencephalography were too large for the planarians. Therefore, we chose wire electrodes, whi</w:t>
        </w:r>
      </w:ins>
      <w:ins w:id="45" w:author="Julian Keil" w:date="2022-10-31T10:35:00Z">
        <w:r w:rsidR="00D64EFE" w:rsidRPr="00D3282A">
          <w:rPr>
            <w:rFonts w:ascii="Arial" w:hAnsi="Arial" w:cs="Arial"/>
          </w:rPr>
          <w:t xml:space="preserve">ch are routinely used to record the electrical activity of the retina from the corneal surface </w:t>
        </w:r>
      </w:ins>
      <w:ins w:id="46" w:author="Julian Keil" w:date="2022-10-31T10:36:00Z">
        <w:r w:rsidR="00D64EFE" w:rsidRPr="00D3282A">
          <w:rPr>
            <w:rFonts w:ascii="Arial" w:hAnsi="Arial" w:cs="Arial"/>
          </w:rPr>
          <w:t>{Marmor:2009ep}</w:t>
        </w:r>
        <w:r w:rsidR="00D64EFE" w:rsidRPr="00D3282A">
          <w:rPr>
            <w:rFonts w:ascii="Arial" w:hAnsi="Arial" w:cs="Arial"/>
          </w:rPr>
          <w:fldChar w:fldCharType="begin"/>
        </w:r>
        <w:r w:rsidR="00D64EFE" w:rsidRPr="00D3282A">
          <w:rPr>
            <w:rFonts w:ascii="Arial" w:hAnsi="Arial" w:cs="Arial"/>
          </w:rPr>
          <w:instrText xml:space="preserve"> ADDIN PAPERS2_CITATIONS &lt;citation&gt;&lt;priority&gt;0&lt;/priority&gt;&lt;uuid&gt;5E9DEC0D-5FE9-4DBF-91A1-1FB2E6F2F333&lt;/uuid&gt;&lt;publications&gt;&lt;publication&gt;&lt;subtype&gt;717&lt;/subtype&gt;&lt;publisher&gt;Springer-Verlag&lt;/publisher&gt;&lt;title&gt;ISCEV Standard for full-field clinical electroretinography (2008 update).&lt;/title&gt;&lt;url&gt;https://link.springer.com/article/10.1007/s10633-008-9155-4&lt;/url&gt;&lt;volume&gt;118&lt;/volume&gt;&lt;publication_date&gt;99200902001200000000220000&lt;/publication_date&gt;&lt;uuid&gt;1893C4C4-EF75-406E-846A-9F49588DF84E&lt;/uuid&gt;&lt;type&gt;700&lt;/type&gt;&lt;accepted_date&gt;99200810291200000000222000&lt;/accepted_date&gt;&lt;number&gt;1&lt;/number&gt;&lt;submission_date&gt;99200810241200000000222000&lt;/submission_date&gt;&lt;doi&gt;10.1007/s10633-008-9155-4&lt;/doi&gt;&lt;institution&gt;Department of Ophthalmology, Stanford University School of Medicine, Stanford, CA, USA. marmor@stanford.edu&lt;/institution&gt;&lt;startpage&gt;69&lt;/startpage&gt;&lt;endpage&gt;77&lt;/endpage&gt;&lt;bundle&gt;&lt;publication&gt;&lt;title&gt;Documenta ophthalmologica. Advances in ophthalmology&lt;/title&gt;&lt;uuid&gt;0DB84279-C92B-478A-B16D-CFB5E87AECEB&lt;/uuid&gt;&lt;subtype&gt;-100&lt;/subtype&gt;&lt;type&gt;-100&lt;/type&gt;&lt;/publication&gt;&lt;/bundle&gt;&lt;authors&gt;&lt;author&gt;&lt;lastName&gt;Marmor&lt;/lastName&gt;&lt;firstName&gt;M&lt;/firstName&gt;&lt;middleNames&gt;F&lt;/middleNames&gt;&lt;/author&gt;&lt;author&gt;&lt;lastName&gt;Fulton&lt;/lastName&gt;&lt;firstName&gt;A&lt;/firstName&gt;&lt;middleNames&gt;B&lt;/middleNames&gt;&lt;/author&gt;&lt;author&gt;&lt;lastName&gt;Holder&lt;/lastName&gt;&lt;firstName&gt;G&lt;/firstName&gt;&lt;middleNames&gt;E&lt;/middleNames&gt;&lt;/author&gt;&lt;author&gt;&lt;lastName&gt;Miyake&lt;/lastName&gt;&lt;firstName&gt;Y&lt;/firstName&gt;&lt;/author&gt;&lt;author&gt;&lt;lastName&gt;Brigell&lt;/lastName&gt;&lt;firstName&gt;M&lt;/firstName&gt;&lt;/author&gt;&lt;author&gt;&lt;lastName&gt;Bach&lt;/lastName&gt;&lt;firstName&gt;M&lt;/firstName&gt;&lt;/author&gt;&lt;author&gt;&lt;lastName&gt;International Society for Clinical Electrophysiology of Vision&lt;/lastName&gt;&lt;/author&gt;&lt;/authors&gt;&lt;/publication&gt;&lt;/publications&gt;&lt;cites&gt;&lt;/cites&gt;&lt;/citation&gt;</w:instrText>
        </w:r>
      </w:ins>
      <w:r w:rsidRPr="00D3282A">
        <w:rPr>
          <w:rFonts w:ascii="Arial" w:hAnsi="Arial" w:cs="Arial"/>
        </w:rPr>
        <w:fldChar w:fldCharType="separate"/>
      </w:r>
      <w:ins w:id="47" w:author="Julian Keil" w:date="2022-10-31T10:36:00Z">
        <w:r w:rsidR="00D64EFE" w:rsidRPr="00D3282A">
          <w:rPr>
            <w:rFonts w:ascii="Arial" w:hAnsi="Arial" w:cs="Arial"/>
          </w:rPr>
          <w:fldChar w:fldCharType="end"/>
        </w:r>
        <w:r w:rsidR="00D64EFE" w:rsidRPr="00D3282A">
          <w:rPr>
            <w:rFonts w:ascii="Arial" w:hAnsi="Arial" w:cs="Arial"/>
          </w:rPr>
          <w:t>, and which allo</w:t>
        </w:r>
      </w:ins>
      <w:ins w:id="48" w:author="Julian Keil" w:date="2022-10-31T10:37:00Z">
        <w:r w:rsidR="00D64EFE" w:rsidRPr="00D3282A">
          <w:rPr>
            <w:rFonts w:ascii="Arial" w:hAnsi="Arial" w:cs="Arial"/>
          </w:rPr>
          <w:t>w recordings of neural oscillations {Todorov:2016co}.</w:t>
        </w:r>
        <w:r w:rsidR="00D64EFE" w:rsidRPr="00D3282A">
          <w:rPr>
            <w:rFonts w:ascii="Arial" w:hAnsi="Arial" w:cs="Arial"/>
          </w:rPr>
          <w:fldChar w:fldCharType="begin"/>
        </w:r>
        <w:r w:rsidR="00D64EFE" w:rsidRPr="00D3282A">
          <w:rPr>
            <w:rFonts w:ascii="Arial" w:hAnsi="Arial" w:cs="Arial"/>
          </w:rPr>
          <w:instrText xml:space="preserve"> ADDIN PAPERS2_CITATIONS &lt;citation&gt;&lt;priority&gt;0&lt;/priority&gt;&lt;uuid&gt;5FCEAB53-47CF-4CBE-8D67-40E248032779&lt;/uuid&gt;&lt;publications&gt;&lt;publication&gt;&lt;subtype&gt;400&lt;/subtype&gt;&lt;title&gt;Retino-cortical stimulus frequency-dependent gamma coupling: evidence and functional implications of oscillatory potentials.&lt;/title&gt;&lt;url&gt;http://eutils.ncbi.nlm.nih.gov/entrez/eutils/elink.fcgi?dbfrom=pubmed&amp;amp;id=27702884&amp;amp;retmode=ref&amp;amp;cmd=prlinks&lt;/url&gt;&lt;volume&gt;4&lt;/volume&gt;&lt;publication_date&gt;99201610001200000000220000&lt;/publication_date&gt;&lt;uuid&gt;4133CCE6-9C4D-4D41-AD7E-79159E61581F&lt;/uuid&gt;&lt;type&gt;400&lt;/type&gt;&lt;accepted_date&gt;99201609061200000000222000&lt;/accepted_date&gt;&lt;number&gt;19&lt;/number&gt;&lt;submission_date&gt;99201609051200000000222000&lt;/submission_date&gt;&lt;doi&gt;10.14814/phy2.12986&lt;/doi&gt;&lt;institution&gt;Laboratory of Proteomics, Institute of Biology, Eötvös Loránd University, Budapest, Hungary.&lt;/institution&gt;&lt;bundle&gt;&lt;publication&gt;&lt;title&gt;Physiological reports&lt;/title&gt;&lt;uuid&gt;2217A125-67A7-435E-8B79-88B02942B278&lt;/uuid&gt;&lt;subtype&gt;-100&lt;/subtype&gt;&lt;type&gt;-100&lt;/type&gt;&lt;/publication&gt;&lt;/bundle&gt;&lt;authors&gt;&lt;author&gt;&lt;lastName&gt;Todorov&lt;/lastName&gt;&lt;firstName&gt;Mihail&lt;/firstName&gt;&lt;middleNames&gt;I&lt;/middleNames&gt;&lt;/author&gt;&lt;author&gt;&lt;lastName&gt;Kékesi&lt;/lastName&gt;&lt;firstName&gt;Katalin&lt;/firstName&gt;&lt;middleNames&gt;A&lt;/middleNames&gt;&lt;/author&gt;&lt;author&gt;&lt;lastName&gt;Borhegyi&lt;/lastName&gt;&lt;firstName&gt;Zsolt&lt;/firstName&gt;&lt;/author&gt;&lt;author&gt;&lt;lastName&gt;Galambos&lt;/lastName&gt;&lt;firstName&gt;Robert&lt;/firstName&gt;&lt;/author&gt;&lt;author&gt;&lt;lastName&gt;Juhász&lt;/lastName&gt;&lt;firstName&gt;Gábor&lt;/firstName&gt;&lt;/author&gt;&lt;author&gt;&lt;lastName&gt;Hudetz&lt;/lastName&gt;&lt;firstName&gt;Anthony&lt;/firstName&gt;&lt;middleNames&gt;G&lt;/middleNames&gt;&lt;/author&gt;&lt;/authors&gt;&lt;/publication&gt;&lt;/publications&gt;&lt;cites&gt;&lt;/cites&gt;&lt;/citation&gt;</w:instrText>
        </w:r>
      </w:ins>
      <w:r w:rsidRPr="00D3282A">
        <w:rPr>
          <w:rFonts w:ascii="Arial" w:hAnsi="Arial" w:cs="Arial"/>
        </w:rPr>
        <w:fldChar w:fldCharType="separate"/>
      </w:r>
      <w:ins w:id="49" w:author="Julian Keil" w:date="2022-10-31T10:37:00Z">
        <w:r w:rsidR="00D64EFE" w:rsidRPr="00D3282A">
          <w:rPr>
            <w:rFonts w:ascii="Arial" w:hAnsi="Arial" w:cs="Arial"/>
          </w:rPr>
          <w:fldChar w:fldCharType="end"/>
        </w:r>
      </w:ins>
      <w:ins w:id="50" w:author="Julian Keil" w:date="2022-10-31T10:36:00Z">
        <w:r w:rsidR="00D64EFE" w:rsidRPr="00D3282A">
          <w:rPr>
            <w:rFonts w:ascii="Arial" w:hAnsi="Arial" w:cs="Arial"/>
          </w:rPr>
          <w:t xml:space="preserve"> </w:t>
        </w:r>
      </w:ins>
      <w:del w:id="51" w:author="Julian Keil" w:date="2022-10-31T10:37:00Z">
        <w:r w:rsidRPr="00D3282A" w:rsidDel="00D64EFE">
          <w:rPr>
            <w:rFonts w:ascii="Arial" w:hAnsi="Arial" w:cs="Arial"/>
          </w:rPr>
          <w:delText>As electrodes</w:delText>
        </w:r>
      </w:del>
      <w:ins w:id="52" w:author="Julian Keil" w:date="2022-10-31T10:37:00Z">
        <w:r w:rsidR="00D64EFE" w:rsidRPr="00D3282A">
          <w:rPr>
            <w:rFonts w:ascii="Arial" w:hAnsi="Arial" w:cs="Arial"/>
          </w:rPr>
          <w:t>In the current setup</w:t>
        </w:r>
      </w:ins>
      <w:r w:rsidRPr="00D3282A">
        <w:rPr>
          <w:rFonts w:ascii="Arial" w:hAnsi="Arial" w:cs="Arial"/>
        </w:rPr>
        <w:t xml:space="preserve">, we used </w:t>
      </w:r>
      <w:ins w:id="53" w:author="Julian Keil" w:date="2022-10-31T09:51:00Z">
        <w:r w:rsidR="000F5F20" w:rsidRPr="00D3282A">
          <w:rPr>
            <w:rFonts w:ascii="Arial" w:hAnsi="Arial" w:cs="Arial"/>
          </w:rPr>
          <w:t>low impedance</w:t>
        </w:r>
      </w:ins>
      <w:ins w:id="54" w:author="Julian Keil" w:date="2022-10-31T09:48:00Z">
        <w:r w:rsidR="000F5F20" w:rsidRPr="00D3282A">
          <w:rPr>
            <w:rFonts w:ascii="Arial" w:hAnsi="Arial" w:cs="Arial"/>
          </w:rPr>
          <w:t xml:space="preserve"> </w:t>
        </w:r>
      </w:ins>
      <w:ins w:id="55" w:author="Julian Keil" w:date="2022-10-31T09:47:00Z">
        <w:r w:rsidR="000F5F20" w:rsidRPr="00D3282A">
          <w:rPr>
            <w:rFonts w:ascii="Arial" w:hAnsi="Arial" w:cs="Arial"/>
          </w:rPr>
          <w:t xml:space="preserve">65mm long silver </w:t>
        </w:r>
      </w:ins>
      <w:r w:rsidRPr="00D3282A">
        <w:rPr>
          <w:rFonts w:ascii="Arial" w:hAnsi="Arial" w:cs="Arial"/>
        </w:rPr>
        <w:t>wire electroretinography electrodes</w:t>
      </w:r>
      <w:ins w:id="56" w:author="Julian Keil" w:date="2022-10-31T09:45:00Z">
        <w:r w:rsidR="000F5F20" w:rsidRPr="00D3282A">
          <w:rPr>
            <w:rFonts w:ascii="Arial" w:hAnsi="Arial" w:cs="Arial"/>
          </w:rPr>
          <w:t xml:space="preserve"> (</w:t>
        </w:r>
      </w:ins>
      <w:proofErr w:type="spellStart"/>
      <w:ins w:id="57" w:author="Julian Keil" w:date="2022-10-31T09:49:00Z">
        <w:r w:rsidR="000F5F20" w:rsidRPr="00D3282A">
          <w:rPr>
            <w:rFonts w:ascii="Arial" w:hAnsi="Arial" w:cs="Arial"/>
          </w:rPr>
          <w:t>spesmedica</w:t>
        </w:r>
      </w:ins>
      <w:proofErr w:type="spellEnd"/>
      <w:ins w:id="58" w:author="Julian Keil" w:date="2022-10-31T09:51:00Z">
        <w:r w:rsidR="000F5F20" w:rsidRPr="00D3282A">
          <w:rPr>
            <w:rFonts w:ascii="Arial" w:hAnsi="Arial" w:cs="Arial"/>
          </w:rPr>
          <w:t xml:space="preserve"> DT0001</w:t>
        </w:r>
      </w:ins>
      <w:ins w:id="59" w:author="Julian Keil" w:date="2022-10-31T09:49:00Z">
        <w:r w:rsidR="000F5F20" w:rsidRPr="00D3282A">
          <w:rPr>
            <w:rFonts w:ascii="Arial" w:hAnsi="Arial" w:cs="Arial"/>
          </w:rPr>
          <w:t>, Italy)</w:t>
        </w:r>
      </w:ins>
      <w:r w:rsidRPr="00D3282A">
        <w:rPr>
          <w:rFonts w:ascii="Arial" w:hAnsi="Arial" w:cs="Arial"/>
        </w:rPr>
        <w:t>. The ongoing electric activity was recorded from a mobile EEG amplifier (</w:t>
      </w:r>
      <w:proofErr w:type="spellStart"/>
      <w:r w:rsidRPr="00D3282A">
        <w:rPr>
          <w:rFonts w:ascii="Arial" w:hAnsi="Arial" w:cs="Arial"/>
        </w:rPr>
        <w:t>mBrainTrain</w:t>
      </w:r>
      <w:proofErr w:type="spellEnd"/>
      <w:r w:rsidRPr="00D3282A">
        <w:rPr>
          <w:rFonts w:ascii="Arial" w:hAnsi="Arial" w:cs="Arial"/>
        </w:rPr>
        <w:t xml:space="preserve"> Smarting</w:t>
      </w:r>
      <w:ins w:id="60" w:author="Julian Keil" w:date="2022-10-31T09:51:00Z">
        <w:r w:rsidR="000F5F20" w:rsidRPr="00D3282A">
          <w:rPr>
            <w:rFonts w:ascii="Arial" w:hAnsi="Arial" w:cs="Arial"/>
          </w:rPr>
          <w:t xml:space="preserve">, </w:t>
        </w:r>
      </w:ins>
      <w:ins w:id="61" w:author="Julian Keil" w:date="2022-10-31T09:52:00Z">
        <w:r w:rsidR="000F5F20" w:rsidRPr="00D3282A">
          <w:rPr>
            <w:rFonts w:ascii="Arial" w:hAnsi="Arial" w:cs="Arial"/>
          </w:rPr>
          <w:t>Serbia</w:t>
        </w:r>
      </w:ins>
      <w:r w:rsidRPr="00D3282A">
        <w:rPr>
          <w:rFonts w:ascii="Arial" w:hAnsi="Arial" w:cs="Arial"/>
        </w:rPr>
        <w:t xml:space="preserve">), and each electrode was referenced to the same reference electrode (bipolar montage). </w:t>
      </w:r>
      <w:ins w:id="62" w:author="Julian Keil" w:date="2022-10-31T10:39:00Z">
        <w:r w:rsidR="00687A12" w:rsidRPr="00D3282A">
          <w:rPr>
            <w:rFonts w:ascii="Arial" w:hAnsi="Arial" w:cs="Arial"/>
          </w:rPr>
          <w:t xml:space="preserve">To immobilize the animals, </w:t>
        </w:r>
      </w:ins>
      <w:del w:id="63" w:author="Julian Keil" w:date="2022-10-31T10:39:00Z">
        <w:r w:rsidRPr="00D3282A" w:rsidDel="00687A12">
          <w:rPr>
            <w:rFonts w:ascii="Arial" w:hAnsi="Arial" w:cs="Arial"/>
          </w:rPr>
          <w:delText>The animals</w:delText>
        </w:r>
      </w:del>
      <w:ins w:id="64" w:author="Julian Keil" w:date="2022-10-31T10:39:00Z">
        <w:r w:rsidR="00687A12" w:rsidRPr="00D3282A">
          <w:rPr>
            <w:rFonts w:ascii="Arial" w:hAnsi="Arial" w:cs="Arial"/>
          </w:rPr>
          <w:t>they</w:t>
        </w:r>
      </w:ins>
      <w:r w:rsidRPr="00D3282A">
        <w:rPr>
          <w:rFonts w:ascii="Arial" w:hAnsi="Arial" w:cs="Arial"/>
        </w:rPr>
        <w:t xml:space="preserve"> were enclosed in </w:t>
      </w:r>
      <w:ins w:id="65" w:author="Julian Keil" w:date="2023-02-14T14:08:00Z">
        <w:r w:rsidR="00F63C17" w:rsidRPr="00D3282A">
          <w:rPr>
            <w:rFonts w:ascii="Arial" w:hAnsi="Arial" w:cs="Arial"/>
          </w:rPr>
          <w:t xml:space="preserve">2% </w:t>
        </w:r>
      </w:ins>
      <w:r w:rsidRPr="00D3282A">
        <w:rPr>
          <w:rFonts w:ascii="Arial" w:hAnsi="Arial" w:cs="Arial"/>
        </w:rPr>
        <w:t xml:space="preserve">agarose gel (Roth, cooled down to </w:t>
      </w:r>
      <w:del w:id="66" w:author="Julian Keil" w:date="2023-02-14T14:09:00Z">
        <w:r w:rsidRPr="00D3282A" w:rsidDel="00F63C17">
          <w:rPr>
            <w:rFonts w:ascii="Arial" w:hAnsi="Arial" w:cs="Arial"/>
          </w:rPr>
          <w:delText>45</w:delText>
        </w:r>
      </w:del>
      <w:ins w:id="67" w:author="Julian Keil" w:date="2023-02-14T14:09:00Z">
        <w:r w:rsidR="00F63C17" w:rsidRPr="00D3282A">
          <w:rPr>
            <w:rFonts w:ascii="Arial" w:hAnsi="Arial" w:cs="Arial"/>
          </w:rPr>
          <w:t>28</w:t>
        </w:r>
      </w:ins>
      <w:r w:rsidRPr="00D3282A">
        <w:rPr>
          <w:rFonts w:ascii="Arial" w:hAnsi="Arial" w:cs="Arial"/>
        </w:rPr>
        <w:t xml:space="preserve">°C) and placed on top of the wire electrodes, so that the </w:t>
      </w:r>
      <w:ins w:id="68" w:author="Julian Keil" w:date="2022-10-31T10:29:00Z">
        <w:r w:rsidR="00D64EFE" w:rsidRPr="00D3282A">
          <w:rPr>
            <w:rFonts w:ascii="Arial" w:hAnsi="Arial" w:cs="Arial"/>
          </w:rPr>
          <w:t xml:space="preserve">animals were directly touching the electrodes, the </w:t>
        </w:r>
      </w:ins>
      <w:r w:rsidRPr="00D3282A">
        <w:rPr>
          <w:rFonts w:ascii="Arial" w:hAnsi="Arial" w:cs="Arial"/>
        </w:rPr>
        <w:t>recording electrode was close to the head</w:t>
      </w:r>
      <w:ins w:id="69" w:author="Julian Keil" w:date="2023-02-14T13:16:00Z">
        <w:r w:rsidR="0052717D" w:rsidRPr="00D3282A">
          <w:rPr>
            <w:rFonts w:ascii="Arial" w:hAnsi="Arial" w:cs="Arial"/>
          </w:rPr>
          <w:t xml:space="preserve"> (or the decapitation site</w:t>
        </w:r>
      </w:ins>
      <w:ins w:id="70" w:author="Julian Keil" w:date="2023-02-14T13:17:00Z">
        <w:r w:rsidR="0052717D" w:rsidRPr="00D3282A">
          <w:rPr>
            <w:rFonts w:ascii="Arial" w:hAnsi="Arial" w:cs="Arial"/>
          </w:rPr>
          <w:t>)</w:t>
        </w:r>
      </w:ins>
      <w:r w:rsidRPr="00D3282A">
        <w:rPr>
          <w:rFonts w:ascii="Arial" w:hAnsi="Arial" w:cs="Arial"/>
        </w:rPr>
        <w:t xml:space="preserve">, and the reference electrode was close to the tail of the animal (Figure 1). Please note that the </w:t>
      </w:r>
      <w:r w:rsidRPr="00D3282A">
        <w:rPr>
          <w:rFonts w:ascii="Arial" w:hAnsi="Arial" w:cs="Arial"/>
        </w:rPr>
        <w:lastRenderedPageBreak/>
        <w:t>mosquito larvae covered multiple recording electrodes, and these multiple electrodes were treated as independent recordings in the data analysis. The animals stayed on top of the electrodes for approximately 10 minutes, after which they were rinsed off to free them from the agarose gel.</w:t>
      </w:r>
    </w:p>
    <w:p w14:paraId="3E0A957F" w14:textId="77777777" w:rsidR="006959E1" w:rsidRPr="00D3282A" w:rsidRDefault="006959E1" w:rsidP="005A432B">
      <w:pPr>
        <w:spacing w:line="480" w:lineRule="auto"/>
        <w:rPr>
          <w:rFonts w:ascii="Arial" w:hAnsi="Arial" w:cs="Arial"/>
        </w:rPr>
      </w:pPr>
    </w:p>
    <w:p w14:paraId="37160287" w14:textId="77777777" w:rsidR="006959E1" w:rsidRPr="00D3282A" w:rsidRDefault="00000000" w:rsidP="005A432B">
      <w:pPr>
        <w:spacing w:line="480" w:lineRule="auto"/>
        <w:rPr>
          <w:rFonts w:ascii="Arial" w:hAnsi="Arial" w:cs="Arial"/>
          <w:b/>
        </w:rPr>
      </w:pPr>
      <w:r w:rsidRPr="00D3282A">
        <w:rPr>
          <w:rFonts w:ascii="Arial" w:hAnsi="Arial" w:cs="Arial"/>
          <w:b/>
        </w:rPr>
        <w:t>2.3 Stimulation protocol</w:t>
      </w:r>
    </w:p>
    <w:p w14:paraId="5B2EF9D1" w14:textId="3EDF9DE3" w:rsidR="006959E1" w:rsidRPr="00D3282A" w:rsidRDefault="00000000" w:rsidP="005A432B">
      <w:pPr>
        <w:spacing w:line="480" w:lineRule="auto"/>
        <w:rPr>
          <w:rFonts w:ascii="Arial" w:hAnsi="Arial" w:cs="Arial"/>
        </w:rPr>
      </w:pPr>
      <w:r w:rsidRPr="00D3282A">
        <w:rPr>
          <w:rFonts w:ascii="Arial" w:hAnsi="Arial" w:cs="Arial"/>
        </w:rPr>
        <w:t xml:space="preserve">The </w:t>
      </w:r>
      <w:del w:id="71" w:author="Julian Keil" w:date="2023-02-14T13:18:00Z">
        <w:r w:rsidRPr="00D3282A" w:rsidDel="009F7A09">
          <w:rPr>
            <w:rFonts w:ascii="Arial" w:hAnsi="Arial" w:cs="Arial"/>
          </w:rPr>
          <w:delText xml:space="preserve">current </w:delText>
        </w:r>
      </w:del>
      <w:ins w:id="72" w:author="Julian Keil" w:date="2023-02-14T13:18:00Z">
        <w:r w:rsidR="009F7A09" w:rsidRPr="00D3282A">
          <w:rPr>
            <w:rFonts w:ascii="Arial" w:hAnsi="Arial" w:cs="Arial"/>
          </w:rPr>
          <w:t xml:space="preserve">initial </w:t>
        </w:r>
      </w:ins>
      <w:r w:rsidRPr="00D3282A">
        <w:rPr>
          <w:rFonts w:ascii="Arial" w:hAnsi="Arial" w:cs="Arial"/>
        </w:rPr>
        <w:t>experiment comprised a between-subjects design with three groups. One group of planarians was recorded during darkness. The animals were enclosed in agarose gel and placed on the wire electrodes, afterwards the recording chamber as well as the EEG amplifier were covered with a mason tub (0 Lux) and the EEG data were recorded for 10 minutes. The second group of planarians was recorded during light stimulation. As in the first group, the animals were enclosed in agarose gel and placed on the wire electrodes under ambient lighting. In this group, a light source (35 W Grow Light Bulb) 43 cm above the animals was switched on (approx. 40000 Lux), and the EEG data were recorded for 10 minutes.</w:t>
      </w:r>
      <w:ins w:id="73" w:author="Julian Keil" w:date="2023-02-14T14:15:00Z">
        <w:r w:rsidR="00A102FA" w:rsidRPr="00D3282A">
          <w:rPr>
            <w:rFonts w:ascii="Arial" w:hAnsi="Arial" w:cs="Arial"/>
          </w:rPr>
          <w:t xml:space="preserve"> The </w:t>
        </w:r>
      </w:ins>
      <w:ins w:id="74" w:author="Julian Keil" w:date="2023-02-14T14:16:00Z">
        <w:r w:rsidR="00A102FA" w:rsidRPr="00D3282A">
          <w:rPr>
            <w:rFonts w:ascii="Arial" w:hAnsi="Arial" w:cs="Arial"/>
          </w:rPr>
          <w:t>surface temperature of the planarians was on average 18.97 °C (SD = 0.56 °C)</w:t>
        </w:r>
      </w:ins>
      <w:ins w:id="75" w:author="Julian Keil" w:date="2023-02-14T14:17:00Z">
        <w:r w:rsidR="00A102FA" w:rsidRPr="00D3282A">
          <w:rPr>
            <w:rFonts w:ascii="Arial" w:hAnsi="Arial" w:cs="Arial"/>
          </w:rPr>
          <w:t xml:space="preserve"> before the light stimulation and 19.95 °C (SD = 1.21 °C) at the end of the experiment.</w:t>
        </w:r>
      </w:ins>
      <w:r w:rsidRPr="00D3282A">
        <w:rPr>
          <w:rFonts w:ascii="Arial" w:hAnsi="Arial" w:cs="Arial"/>
        </w:rPr>
        <w:t xml:space="preserve"> The third group comprised dead mosquito larvae, which were placed on the wire electrodes without enclosing in agarose gel, and the EEG data were again recorded for 10 minutes.</w:t>
      </w:r>
      <w:ins w:id="76" w:author="Julian Keil" w:date="2023-02-14T13:19:00Z">
        <w:r w:rsidR="009F7A09" w:rsidRPr="00D3282A">
          <w:rPr>
            <w:rFonts w:ascii="Arial" w:hAnsi="Arial" w:cs="Arial"/>
          </w:rPr>
          <w:t xml:space="preserve"> In the follow-up experiment, two groups of decapitated planarians were recorded in the identical recording environment as the first two groups in the initial experiment.</w:t>
        </w:r>
      </w:ins>
    </w:p>
    <w:p w14:paraId="3432B944" w14:textId="77777777" w:rsidR="006959E1" w:rsidRPr="00D3282A" w:rsidRDefault="00000000" w:rsidP="005A432B">
      <w:pPr>
        <w:spacing w:line="480" w:lineRule="auto"/>
        <w:rPr>
          <w:rFonts w:ascii="Arial" w:hAnsi="Arial" w:cs="Arial"/>
          <w:b/>
        </w:rPr>
      </w:pPr>
      <w:r w:rsidRPr="00D3282A">
        <w:rPr>
          <w:rFonts w:ascii="Arial" w:hAnsi="Arial" w:cs="Arial"/>
          <w:b/>
          <w:noProof/>
        </w:rPr>
        <w:lastRenderedPageBreak/>
        <w:drawing>
          <wp:inline distT="0" distB="0" distL="0" distR="0" wp14:anchorId="55D037FE" wp14:editId="3000ED35">
            <wp:extent cx="5756910" cy="45123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6910" cy="4512310"/>
                    </a:xfrm>
                    <a:prstGeom prst="rect">
                      <a:avLst/>
                    </a:prstGeom>
                    <a:ln/>
                  </pic:spPr>
                </pic:pic>
              </a:graphicData>
            </a:graphic>
          </wp:inline>
        </w:drawing>
      </w:r>
    </w:p>
    <w:p w14:paraId="18FA4697" w14:textId="6C4FF363" w:rsidR="006959E1" w:rsidRPr="00D3282A" w:rsidRDefault="00000000" w:rsidP="005A432B">
      <w:pPr>
        <w:spacing w:line="480" w:lineRule="auto"/>
        <w:rPr>
          <w:rFonts w:ascii="Arial" w:hAnsi="Arial" w:cs="Arial"/>
          <w:i/>
        </w:rPr>
      </w:pPr>
      <w:r w:rsidRPr="00D3282A">
        <w:rPr>
          <w:rFonts w:ascii="Arial" w:hAnsi="Arial" w:cs="Arial"/>
          <w:i/>
        </w:rPr>
        <w:t>Figure 1: Schematic overview of the recording environment</w:t>
      </w:r>
      <w:ins w:id="77" w:author="Julian Keil" w:date="2023-02-15T10:25:00Z">
        <w:r w:rsidR="00BF6EA0">
          <w:rPr>
            <w:rFonts w:ascii="Arial" w:hAnsi="Arial" w:cs="Arial"/>
            <w:i/>
          </w:rPr>
          <w:t xml:space="preserve"> (left) and photograph of the device used in the experiments</w:t>
        </w:r>
      </w:ins>
      <w:r w:rsidRPr="00D3282A">
        <w:rPr>
          <w:rFonts w:ascii="Arial" w:hAnsi="Arial" w:cs="Arial"/>
          <w:i/>
        </w:rPr>
        <w:t xml:space="preserve">. The animal is fixated in </w:t>
      </w:r>
      <w:ins w:id="78" w:author="Julian Keil" w:date="2023-02-14T14:27:00Z">
        <w:r w:rsidR="00875012" w:rsidRPr="00D3282A">
          <w:rPr>
            <w:rFonts w:ascii="Arial" w:hAnsi="Arial" w:cs="Arial"/>
            <w:i/>
          </w:rPr>
          <w:t xml:space="preserve">2% </w:t>
        </w:r>
      </w:ins>
      <w:r w:rsidRPr="00D3282A">
        <w:rPr>
          <w:rFonts w:ascii="Arial" w:hAnsi="Arial" w:cs="Arial"/>
          <w:i/>
        </w:rPr>
        <w:t>agarose gel and placed on top of wire electroretinography electrodes. The electrodes are held in place in a 3D-printed recording chamber and are connected to a mobile EEG recording device.</w:t>
      </w:r>
    </w:p>
    <w:p w14:paraId="5472BD03" w14:textId="77777777" w:rsidR="006959E1" w:rsidRPr="00D3282A" w:rsidRDefault="006959E1" w:rsidP="005A432B">
      <w:pPr>
        <w:spacing w:line="480" w:lineRule="auto"/>
        <w:rPr>
          <w:rFonts w:ascii="Arial" w:hAnsi="Arial" w:cs="Arial"/>
          <w:b/>
        </w:rPr>
      </w:pPr>
    </w:p>
    <w:p w14:paraId="50C9F1BB" w14:textId="77777777" w:rsidR="006959E1" w:rsidRPr="00D3282A" w:rsidRDefault="00000000" w:rsidP="005A432B">
      <w:pPr>
        <w:spacing w:line="480" w:lineRule="auto"/>
        <w:rPr>
          <w:rFonts w:ascii="Arial" w:hAnsi="Arial" w:cs="Arial"/>
          <w:b/>
        </w:rPr>
      </w:pPr>
      <w:r w:rsidRPr="00D3282A">
        <w:rPr>
          <w:rFonts w:ascii="Arial" w:hAnsi="Arial" w:cs="Arial"/>
          <w:b/>
        </w:rPr>
        <w:t>2.4 Data processing</w:t>
      </w:r>
    </w:p>
    <w:p w14:paraId="54B96DF8" w14:textId="19C71592" w:rsidR="006959E1" w:rsidRPr="00D3282A" w:rsidRDefault="00000000" w:rsidP="005A432B">
      <w:pPr>
        <w:spacing w:line="480" w:lineRule="auto"/>
        <w:rPr>
          <w:rFonts w:ascii="Arial" w:hAnsi="Arial" w:cs="Arial"/>
        </w:rPr>
      </w:pPr>
      <w:r w:rsidRPr="00D3282A">
        <w:rPr>
          <w:rFonts w:ascii="Arial" w:hAnsi="Arial" w:cs="Arial"/>
        </w:rPr>
        <w:t>In the current experiment, we recorded continuous EEG at a sample rate of 500 Hz at 24 bits resolution with a bandwidth of 0-250 Hz and one common reference electrode for 10 minutes. All raw data and data analysis scripts are available on GitHub (</w:t>
      </w:r>
      <w:hyperlink r:id="rId10">
        <w:r w:rsidRPr="00D3282A">
          <w:rPr>
            <w:rFonts w:ascii="Arial" w:hAnsi="Arial" w:cs="Arial"/>
            <w:color w:val="1155CC"/>
            <w:u w:val="single"/>
          </w:rPr>
          <w:t>https://github.com/juliankeil/Planarian</w:t>
        </w:r>
      </w:hyperlink>
      <w:r w:rsidRPr="00D3282A">
        <w:rPr>
          <w:rFonts w:ascii="Arial" w:hAnsi="Arial" w:cs="Arial"/>
        </w:rPr>
        <w:t xml:space="preserve">). All data analyses were performed in </w:t>
      </w:r>
      <w:proofErr w:type="spellStart"/>
      <w:r w:rsidRPr="00D3282A">
        <w:rPr>
          <w:rFonts w:ascii="Arial" w:hAnsi="Arial" w:cs="Arial"/>
        </w:rPr>
        <w:t>Matlab</w:t>
      </w:r>
      <w:proofErr w:type="spellEnd"/>
      <w:r w:rsidRPr="00D3282A">
        <w:rPr>
          <w:rFonts w:ascii="Arial" w:hAnsi="Arial" w:cs="Arial"/>
        </w:rPr>
        <w:t xml:space="preserve"> using the Fieldtrip toolbox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&lt;citation&gt;&lt;priority&gt;16&lt;/priority&gt;&lt;uuid&gt;FB588AEF-0ACB-45F7-A22C-D9CBDFE18AE4&lt;/uuid&gt;&lt;publications&gt;&lt;publication&gt;&lt;subtype&gt;400&lt;/subtype&gt;&lt;title&gt;FieldTrip: Open Source Software for Advanced Analysis of MEG, EEG, and Invasive Electrophysiological Data&lt;/title&gt;&lt;volume&gt;2011&lt;/volume&gt;&lt;publication_date&gt;99201100001200000000200000&lt;/publication_date&gt;&lt;uuid&gt;9076DB16-2EE5-4AD0-9854-2FB42ECA5AD1&lt;/uuid&gt;&lt;type&gt;400&lt;/type&gt;&lt;citekey&gt;Oostenveld:2011ie&lt;/citekey&gt;&lt;doi&gt;10.1155/2011/156869&lt;/doi&gt;&lt;startpage&gt;1&lt;/startpage&gt;&lt;endpage&gt;9&lt;/endpage&gt;&lt;bundle&gt;&lt;publication&gt;&lt;title&gt;Computational Intelligence and Neuroscience&lt;/title&gt;&lt;uuid&gt;73950CA0-C01E-4BB2-863D-C55C684DFB66&lt;/uuid&gt;&lt;subtype&gt;-100&lt;/subtype&gt;&lt;type&gt;-100&lt;/type&gt;&lt;/publication&gt;&lt;/bundle&gt;&lt;authors&gt;&lt;author&gt;&lt;lastName&gt;Oostenveld&lt;/lastName&gt;&lt;firstName&gt;Robert&lt;/firstName&gt;&lt;/author&gt;&lt;author&gt;&lt;lastName&gt;Fries&lt;/lastName&gt;&lt;firstName&gt;Pascal&lt;/firstName&gt;&lt;/author&gt;&lt;author&gt;&lt;lastName&gt;Maris&lt;/lastName&gt;&lt;firstName&gt;Eric&lt;/firstName&gt;&lt;/author&gt;&lt;author&gt;&lt;lastName&gt;Schoffelen&lt;/lastName&gt;&lt;firstName&gt;Jan-Mathijs&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[15]</w:t>
      </w:r>
      <w:r w:rsidR="00167D70" w:rsidRPr="00D3282A">
        <w:rPr>
          <w:rFonts w:ascii="Arial" w:hAnsi="Arial" w:cs="Arial"/>
        </w:rPr>
        <w:fldChar w:fldCharType="end"/>
      </w:r>
      <w:r w:rsidRPr="00D3282A">
        <w:rPr>
          <w:rFonts w:ascii="Arial" w:hAnsi="Arial" w:cs="Arial"/>
        </w:rPr>
        <w:t xml:space="preserve"> and custom-written code (</w:t>
      </w:r>
      <w:hyperlink r:id="rId11">
        <w:r w:rsidRPr="00D3282A">
          <w:rPr>
            <w:rFonts w:ascii="Arial" w:hAnsi="Arial" w:cs="Arial"/>
            <w:color w:val="1155CC"/>
            <w:u w:val="single"/>
          </w:rPr>
          <w:t>https://github.com/juliankeil/VirtualTools</w:t>
        </w:r>
      </w:hyperlink>
      <w:r w:rsidRPr="00D3282A">
        <w:rPr>
          <w:rFonts w:ascii="Arial" w:hAnsi="Arial" w:cs="Arial"/>
        </w:rPr>
        <w:t xml:space="preserve">). The entire data for each recording </w:t>
      </w:r>
      <w:del w:id="79" w:author="Julian Keil" w:date="2023-02-15T10:26:00Z">
        <w:r w:rsidRPr="00D3282A" w:rsidDel="00BF6EA0">
          <w:rPr>
            <w:rFonts w:ascii="Arial" w:hAnsi="Arial" w:cs="Arial"/>
          </w:rPr>
          <w:delText xml:space="preserve">was </w:delText>
        </w:r>
      </w:del>
      <w:ins w:id="80" w:author="Julian Keil" w:date="2023-02-15T10:26:00Z">
        <w:r w:rsidR="00BF6EA0">
          <w:rPr>
            <w:rFonts w:ascii="Arial" w:hAnsi="Arial" w:cs="Arial"/>
          </w:rPr>
          <w:t>were</w:t>
        </w:r>
        <w:r w:rsidR="00BF6EA0" w:rsidRPr="00D3282A">
          <w:rPr>
            <w:rFonts w:ascii="Arial" w:hAnsi="Arial" w:cs="Arial"/>
          </w:rPr>
          <w:t xml:space="preserve"> </w:t>
        </w:r>
      </w:ins>
      <w:r w:rsidRPr="00D3282A">
        <w:rPr>
          <w:rFonts w:ascii="Arial" w:hAnsi="Arial" w:cs="Arial"/>
        </w:rPr>
        <w:lastRenderedPageBreak/>
        <w:t xml:space="preserve">imported into </w:t>
      </w:r>
      <w:proofErr w:type="spellStart"/>
      <w:r w:rsidRPr="00D3282A">
        <w:rPr>
          <w:rFonts w:ascii="Arial" w:hAnsi="Arial" w:cs="Arial"/>
        </w:rPr>
        <w:t>Matlab</w:t>
      </w:r>
      <w:proofErr w:type="spellEnd"/>
      <w:r w:rsidRPr="00D3282A">
        <w:rPr>
          <w:rFonts w:ascii="Arial" w:hAnsi="Arial" w:cs="Arial"/>
        </w:rPr>
        <w:t xml:space="preserve"> and filtered using two-pass Hamming-windowed FIR filters, with an order of 8250, a -6 dB cutoff frequency of 0.1 Hz, and a passband edge of 0.2 Hz for the high pass and an order of 288, a -6 dB cutoff frequency of 23 Hz, and a pass- band edge of 20.1 Hz for the low pass. The 23 Hz low-pass filter was chosen due to the high contamination with environmental noise at harmonic</w:t>
      </w:r>
      <w:ins w:id="81" w:author="Julian Keil" w:date="2022-10-31T10:41:00Z">
        <w:r w:rsidR="00687A12" w:rsidRPr="00D3282A">
          <w:rPr>
            <w:rFonts w:ascii="Arial" w:hAnsi="Arial" w:cs="Arial"/>
          </w:rPr>
          <w:t xml:space="preserve"> and subharmonic</w:t>
        </w:r>
      </w:ins>
      <w:r w:rsidRPr="00D3282A">
        <w:rPr>
          <w:rFonts w:ascii="Arial" w:hAnsi="Arial" w:cs="Arial"/>
        </w:rPr>
        <w:t xml:space="preserve"> frequencies of the power line frequency. Moreover, Aoki et al. </w:t>
      </w:r>
      <w:r w:rsidR="00167D70" w:rsidRPr="00D3282A">
        <w:rPr>
          <w:rFonts w:ascii="Arial" w:hAnsi="Arial" w:cs="Arial"/>
          <w:lang w:val="de-DE"/>
        </w:rPr>
        <w:fldChar w:fldCharType="begin"/>
      </w:r>
      <w:r w:rsidR="00167D70" w:rsidRPr="00D3282A">
        <w:rPr>
          <w:rFonts w:ascii="Arial" w:hAnsi="Arial" w:cs="Arial"/>
        </w:rPr>
        <w:instrText xml:space="preserve"> ADDIN PAPERS2_CITATIONS &lt;citation&gt;&lt;priority&gt;17&lt;/priority&gt;&lt;uuid&gt;249316FC-883D-4102-B41C-D292680E63EB&lt;/uuid&gt;&lt;publications&gt;&lt;publication&gt;&lt;subtype&gt;400&lt;/subtype&gt;&lt;publisher&gt;Elsevier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lang w:val="de-DE"/>
        </w:rPr>
        <w:fldChar w:fldCharType="separate"/>
      </w:r>
      <w:r w:rsidR="00167D70" w:rsidRPr="00D3282A">
        <w:rPr>
          <w:rFonts w:ascii="Arial" w:hAnsi="Arial" w:cs="Arial"/>
        </w:rPr>
        <w:t>[6]</w:t>
      </w:r>
      <w:r w:rsidR="00167D70" w:rsidRPr="00D3282A">
        <w:rPr>
          <w:rFonts w:ascii="Arial" w:hAnsi="Arial" w:cs="Arial"/>
          <w:lang w:val="de-DE"/>
        </w:rPr>
        <w:fldChar w:fldCharType="end"/>
      </w:r>
      <w:r w:rsidR="002365C2" w:rsidRPr="00D3282A">
        <w:rPr>
          <w:rFonts w:ascii="Arial" w:hAnsi="Arial" w:cs="Arial"/>
        </w:rPr>
        <w:t xml:space="preserve"> </w:t>
      </w:r>
      <w:r w:rsidRPr="00D3282A">
        <w:rPr>
          <w:rFonts w:ascii="Arial" w:hAnsi="Arial" w:cs="Arial"/>
        </w:rPr>
        <w:t xml:space="preserve">report continuous spectra across the 0.1 </w:t>
      </w:r>
      <w:del w:id="82" w:author="Julian Keil" w:date="2023-02-15T10:27:00Z">
        <w:r w:rsidRPr="00D3282A" w:rsidDel="00BF6EA0">
          <w:rPr>
            <w:rFonts w:ascii="Arial" w:hAnsi="Arial" w:cs="Arial"/>
          </w:rPr>
          <w:delText>-</w:delText>
        </w:r>
      </w:del>
      <w:ins w:id="83" w:author="Julian Keil" w:date="2023-02-15T10:27:00Z">
        <w:r w:rsidR="00BF6EA0">
          <w:rPr>
            <w:rFonts w:ascii="Arial" w:hAnsi="Arial" w:cs="Arial"/>
          </w:rPr>
          <w:t>–</w:t>
        </w:r>
      </w:ins>
      <w:r w:rsidRPr="00D3282A">
        <w:rPr>
          <w:rFonts w:ascii="Arial" w:hAnsi="Arial" w:cs="Arial"/>
        </w:rPr>
        <w:t xml:space="preserve"> 5 Hz range. Subsequently, the first and last 500 </w:t>
      </w:r>
      <w:proofErr w:type="spellStart"/>
      <w:r w:rsidRPr="00D3282A">
        <w:rPr>
          <w:rFonts w:ascii="Arial" w:hAnsi="Arial" w:cs="Arial"/>
        </w:rPr>
        <w:t>ms</w:t>
      </w:r>
      <w:proofErr w:type="spellEnd"/>
      <w:r w:rsidRPr="00D3282A">
        <w:rPr>
          <w:rFonts w:ascii="Arial" w:hAnsi="Arial" w:cs="Arial"/>
        </w:rPr>
        <w:t xml:space="preserve"> of each dataset were removed to avoid edge artifacts, and the entire dataset was cut into non-overlapping 6 s segments. </w:t>
      </w:r>
      <w:proofErr w:type="gramStart"/>
      <w:r w:rsidRPr="00D3282A">
        <w:rPr>
          <w:rFonts w:ascii="Arial" w:hAnsi="Arial" w:cs="Arial"/>
        </w:rPr>
        <w:t>In order to</w:t>
      </w:r>
      <w:proofErr w:type="gramEnd"/>
      <w:r w:rsidRPr="00D3282A">
        <w:rPr>
          <w:rFonts w:ascii="Arial" w:hAnsi="Arial" w:cs="Arial"/>
        </w:rPr>
        <w:t xml:space="preserve"> automatically and reproducibly remove artifacts from the data, we then computed the mean signal amplitude for each channel and </w:t>
      </w:r>
      <w:r w:rsidR="00530763" w:rsidRPr="00D3282A">
        <w:rPr>
          <w:rFonts w:ascii="Arial" w:hAnsi="Arial" w:cs="Arial"/>
        </w:rPr>
        <w:t>trial and</w:t>
      </w:r>
      <w:r w:rsidRPr="00D3282A">
        <w:rPr>
          <w:rFonts w:ascii="Arial" w:hAnsi="Arial" w:cs="Arial"/>
        </w:rPr>
        <w:t xml:space="preserve"> removed channels and trials with peaks 5 standard deviations above or below the mean signal amplitude. Moreover, channels and trials were removed if they exceeded a threshold of 2.5 standard deviations above the mean variance, z-value, or kurtosis across channels and trials</w:t>
      </w:r>
      <w:ins w:id="84" w:author="Julian Keil" w:date="2022-10-31T10:43:00Z">
        <w:r w:rsidR="00687A12" w:rsidRPr="00D3282A">
          <w:rPr>
            <w:rFonts w:ascii="Arial" w:hAnsi="Arial" w:cs="Arial"/>
          </w:rPr>
          <w:t xml:space="preserve"> (using the “</w:t>
        </w:r>
        <w:proofErr w:type="spellStart"/>
        <w:r w:rsidR="00687A12" w:rsidRPr="00D3282A">
          <w:rPr>
            <w:rFonts w:ascii="Arial" w:hAnsi="Arial" w:cs="Arial"/>
          </w:rPr>
          <w:t>vt_autoreject</w:t>
        </w:r>
        <w:proofErr w:type="spellEnd"/>
        <w:r w:rsidR="00687A12" w:rsidRPr="00D3282A">
          <w:rPr>
            <w:rFonts w:ascii="Arial" w:hAnsi="Arial" w:cs="Arial"/>
          </w:rPr>
          <w:t>” function)</w:t>
        </w:r>
      </w:ins>
      <w:r w:rsidRPr="00D3282A">
        <w:rPr>
          <w:rFonts w:ascii="Arial" w:hAnsi="Arial" w:cs="Arial"/>
        </w:rPr>
        <w:t>. If at least one channel and more than 5 data segments survived the automatic artifact removal, spectral power and the exponent ‘x’ of the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vertAlign w:val="superscript"/>
        </w:rPr>
        <w:t xml:space="preserve"> </w:t>
      </w:r>
      <w:r w:rsidRPr="00D3282A">
        <w:rPr>
          <w:rFonts w:ascii="Arial" w:hAnsi="Arial" w:cs="Arial"/>
        </w:rPr>
        <w:t>power spectrum (i.e., the so-called aperiodic component,</w:t>
      </w:r>
      <w:r w:rsidR="002365C2"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&lt;citation&gt;&lt;priority&gt;18&lt;/priority&gt;&lt;uuid&gt;014E6859-916A-4897-BB88-E1DFA564D375&lt;/uuid&gt;&lt;publications&gt;&lt;publication&gt;&lt;subtype&gt;400&lt;/subtype&gt;&lt;publisher&gt;Nature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were estimated using a </w:t>
      </w:r>
      <w:proofErr w:type="spellStart"/>
      <w:r w:rsidRPr="00D3282A">
        <w:rPr>
          <w:rFonts w:ascii="Arial" w:hAnsi="Arial" w:cs="Arial"/>
        </w:rPr>
        <w:t>multitaper</w:t>
      </w:r>
      <w:proofErr w:type="spellEnd"/>
      <w:r w:rsidRPr="00D3282A">
        <w:rPr>
          <w:rFonts w:ascii="Arial" w:hAnsi="Arial" w:cs="Arial"/>
        </w:rPr>
        <w:t xml:space="preserve"> fast Fourier transform with discrete prolate spheroidal sequence (DPSS) tapering with a spectral smoothing of ±1 Hz</w:t>
      </w:r>
      <w:ins w:id="85" w:author="Julian Keil" w:date="2022-10-31T10:41:00Z">
        <w:r w:rsidR="00687A12" w:rsidRPr="00D3282A">
          <w:rPr>
            <w:rFonts w:ascii="Arial" w:hAnsi="Arial" w:cs="Arial"/>
          </w:rPr>
          <w:t xml:space="preserve"> (</w:t>
        </w:r>
      </w:ins>
      <w:ins w:id="86" w:author="Julian Keil" w:date="2022-10-31T10:42:00Z">
        <w:r w:rsidR="00687A12" w:rsidRPr="00D3282A">
          <w:rPr>
            <w:rFonts w:ascii="Arial" w:hAnsi="Arial" w:cs="Arial"/>
          </w:rPr>
          <w:t>using the “</w:t>
        </w:r>
        <w:proofErr w:type="spellStart"/>
        <w:r w:rsidR="00687A12" w:rsidRPr="00D3282A">
          <w:rPr>
            <w:rFonts w:ascii="Arial" w:hAnsi="Arial" w:cs="Arial"/>
          </w:rPr>
          <w:t>ft_freqanalysis</w:t>
        </w:r>
        <w:proofErr w:type="spellEnd"/>
        <w:r w:rsidR="00687A12" w:rsidRPr="00D3282A">
          <w:rPr>
            <w:rFonts w:ascii="Arial" w:hAnsi="Arial" w:cs="Arial"/>
          </w:rPr>
          <w:t>” function)</w:t>
        </w:r>
      </w:ins>
      <w:r w:rsidRPr="00D3282A">
        <w:rPr>
          <w:rFonts w:ascii="Arial" w:hAnsi="Arial" w:cs="Arial"/>
        </w:rPr>
        <w:t>. The frequency band of 0.5–20 Hz was divided into 23 steps with logarithmic spacing</w:t>
      </w:r>
      <w:ins w:id="87" w:author="Julian Keil" w:date="2023-02-15T10:27:00Z">
        <w:r w:rsidR="00BF6EA0">
          <w:rPr>
            <w:rFonts w:ascii="Arial" w:hAnsi="Arial" w:cs="Arial"/>
          </w:rPr>
          <w:t xml:space="preserve"> (Figure 2</w:t>
        </w:r>
      </w:ins>
      <w:ins w:id="88" w:author="Julian Keil" w:date="2023-02-15T10:28:00Z">
        <w:r w:rsidR="00BF6EA0">
          <w:rPr>
            <w:rFonts w:ascii="Arial" w:hAnsi="Arial" w:cs="Arial"/>
          </w:rPr>
          <w:t>)</w:t>
        </w:r>
      </w:ins>
      <w:r w:rsidRPr="00D3282A">
        <w:rPr>
          <w:rFonts w:ascii="Arial" w:hAnsi="Arial" w:cs="Arial"/>
        </w:rPr>
        <w:t xml:space="preserve">. Using this approach, we obtained 14 datasets for the first group of planarians recorded during darkness, </w:t>
      </w:r>
      <w:del w:id="89" w:author="Julian Keil" w:date="2023-02-14T14:35:00Z">
        <w:r w:rsidRPr="00D3282A" w:rsidDel="00E76486">
          <w:rPr>
            <w:rFonts w:ascii="Arial" w:hAnsi="Arial" w:cs="Arial"/>
          </w:rPr>
          <w:delText xml:space="preserve">13 </w:delText>
        </w:r>
      </w:del>
      <w:ins w:id="90" w:author="Julian Keil" w:date="2023-02-14T14:35:00Z">
        <w:r w:rsidR="00E76486" w:rsidRPr="00D3282A">
          <w:rPr>
            <w:rFonts w:ascii="Arial" w:hAnsi="Arial" w:cs="Arial"/>
          </w:rPr>
          <w:t xml:space="preserve">11 </w:t>
        </w:r>
      </w:ins>
      <w:r w:rsidRPr="00D3282A">
        <w:rPr>
          <w:rFonts w:ascii="Arial" w:hAnsi="Arial" w:cs="Arial"/>
        </w:rPr>
        <w:t>datasets for the second group of planarians recorded during light stimulation, and 18 datasets for the third group of dead mosquito larvae. Please note that the mosquito larvae covered multiple recording electrodes and we treated the single electrodes as independent recordings.</w:t>
      </w:r>
      <w:ins w:id="91" w:author="Julian Keil" w:date="2023-02-14T13:20:00Z">
        <w:r w:rsidR="009F7A09" w:rsidRPr="00D3282A">
          <w:rPr>
            <w:rFonts w:ascii="Arial" w:hAnsi="Arial" w:cs="Arial"/>
          </w:rPr>
          <w:t xml:space="preserve"> In the follow-up experiment, </w:t>
        </w:r>
      </w:ins>
      <w:ins w:id="92" w:author="Julian Keil" w:date="2023-02-14T13:21:00Z">
        <w:r w:rsidR="009F7A09" w:rsidRPr="00D3282A">
          <w:rPr>
            <w:rFonts w:ascii="Arial" w:hAnsi="Arial" w:cs="Arial"/>
          </w:rPr>
          <w:t xml:space="preserve">10 datasets were obtained for the first group of planarians </w:t>
        </w:r>
        <w:r w:rsidR="009F7A09" w:rsidRPr="00D3282A">
          <w:rPr>
            <w:rFonts w:ascii="Arial" w:hAnsi="Arial" w:cs="Arial"/>
          </w:rPr>
          <w:lastRenderedPageBreak/>
          <w:t>recorded during darkness, and 10 datasets for the second group of planarians recorded during light stimulation.</w:t>
        </w:r>
      </w:ins>
    </w:p>
    <w:p w14:paraId="68BC9B35" w14:textId="6B177C2B" w:rsidR="006959E1" w:rsidRPr="00D3282A" w:rsidRDefault="006F4DC5" w:rsidP="005A432B">
      <w:pPr>
        <w:spacing w:line="480" w:lineRule="auto"/>
        <w:rPr>
          <w:rFonts w:ascii="Arial" w:hAnsi="Arial" w:cs="Arial"/>
          <w:b/>
        </w:rPr>
      </w:pPr>
      <w:ins w:id="93" w:author="Julian Keil" w:date="2023-02-15T10:08:00Z">
        <w:r>
          <w:rPr>
            <w:rFonts w:ascii="Arial" w:hAnsi="Arial" w:cs="Arial"/>
            <w:b/>
            <w:noProof/>
          </w:rPr>
          <w:drawing>
            <wp:inline distT="0" distB="0" distL="0" distR="0" wp14:anchorId="7F0372A8" wp14:editId="15998E2A">
              <wp:extent cx="5755640" cy="33197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3319780"/>
                      </a:xfrm>
                      <a:prstGeom prst="rect">
                        <a:avLst/>
                      </a:prstGeom>
                    </pic:spPr>
                  </pic:pic>
                </a:graphicData>
              </a:graphic>
            </wp:inline>
          </w:drawing>
        </w:r>
      </w:ins>
    </w:p>
    <w:p w14:paraId="4C32BF9C" w14:textId="64B6A8AE" w:rsidR="006F4DC5" w:rsidRPr="00D3282A" w:rsidRDefault="006F4DC5" w:rsidP="006F4DC5">
      <w:pPr>
        <w:spacing w:line="480" w:lineRule="auto"/>
        <w:rPr>
          <w:ins w:id="94" w:author="Julian Keil" w:date="2023-02-15T10:04:00Z"/>
          <w:rFonts w:ascii="Arial" w:hAnsi="Arial" w:cs="Arial"/>
          <w:i/>
        </w:rPr>
      </w:pPr>
      <w:ins w:id="95" w:author="Julian Keil" w:date="2023-02-15T10:04:00Z">
        <w:r w:rsidRPr="00D3282A">
          <w:rPr>
            <w:rFonts w:ascii="Arial" w:hAnsi="Arial" w:cs="Arial"/>
            <w:i/>
          </w:rPr>
          <w:t xml:space="preserve">Figure </w:t>
        </w:r>
        <w:r>
          <w:rPr>
            <w:rFonts w:ascii="Arial" w:hAnsi="Arial" w:cs="Arial"/>
            <w:i/>
          </w:rPr>
          <w:t>2</w:t>
        </w:r>
        <w:r w:rsidRPr="00D3282A">
          <w:rPr>
            <w:rFonts w:ascii="Arial" w:hAnsi="Arial" w:cs="Arial"/>
            <w:i/>
          </w:rPr>
          <w:t xml:space="preserve">: </w:t>
        </w:r>
        <w:r>
          <w:rPr>
            <w:rFonts w:ascii="Arial" w:hAnsi="Arial" w:cs="Arial"/>
            <w:i/>
          </w:rPr>
          <w:t xml:space="preserve">Overview of the data </w:t>
        </w:r>
      </w:ins>
      <w:ins w:id="96" w:author="Julian Keil" w:date="2023-02-15T10:05:00Z">
        <w:r>
          <w:rPr>
            <w:rFonts w:ascii="Arial" w:hAnsi="Arial" w:cs="Arial"/>
            <w:i/>
          </w:rPr>
          <w:t xml:space="preserve">of one planarian recorded during darkness along different processing stages. Raw data was imported into </w:t>
        </w:r>
        <w:proofErr w:type="spellStart"/>
        <w:r>
          <w:rPr>
            <w:rFonts w:ascii="Arial" w:hAnsi="Arial" w:cs="Arial"/>
            <w:i/>
          </w:rPr>
          <w:t>Matlab</w:t>
        </w:r>
        <w:proofErr w:type="spellEnd"/>
        <w:r>
          <w:rPr>
            <w:rFonts w:ascii="Arial" w:hAnsi="Arial" w:cs="Arial"/>
            <w:i/>
          </w:rPr>
          <w:t xml:space="preserve">. In the next step, the raw </w:t>
        </w:r>
      </w:ins>
      <w:ins w:id="97" w:author="Julian Keil" w:date="2023-02-15T10:06:00Z">
        <w:r>
          <w:rPr>
            <w:rFonts w:ascii="Arial" w:hAnsi="Arial" w:cs="Arial"/>
            <w:i/>
          </w:rPr>
          <w:t>data were filtered between 0.1 and 23 Hz to remove line noise artifacts. Subsequently, the data were cut into 6</w:t>
        </w:r>
      </w:ins>
      <w:ins w:id="98" w:author="Julian Keil" w:date="2023-02-15T10:08:00Z">
        <w:r>
          <w:rPr>
            <w:rFonts w:ascii="Arial" w:hAnsi="Arial" w:cs="Arial"/>
            <w:i/>
          </w:rPr>
          <w:t xml:space="preserve"> </w:t>
        </w:r>
      </w:ins>
      <w:ins w:id="99" w:author="Julian Keil" w:date="2023-02-15T10:06:00Z">
        <w:r>
          <w:rPr>
            <w:rFonts w:ascii="Arial" w:hAnsi="Arial" w:cs="Arial"/>
            <w:i/>
          </w:rPr>
          <w:t xml:space="preserve">s-segments, and noisy segments were removed. Finally, </w:t>
        </w:r>
      </w:ins>
      <w:ins w:id="100" w:author="Julian Keil" w:date="2023-02-15T10:07:00Z">
        <w:r>
          <w:rPr>
            <w:rFonts w:ascii="Arial" w:hAnsi="Arial" w:cs="Arial"/>
            <w:i/>
          </w:rPr>
          <w:t>data were transformed into the frequency domain between 0.5 and 20 Hz</w:t>
        </w:r>
      </w:ins>
      <w:ins w:id="101" w:author="Julian Keil" w:date="2023-02-15T10:04:00Z">
        <w:r w:rsidRPr="00D3282A">
          <w:rPr>
            <w:rFonts w:ascii="Arial" w:hAnsi="Arial" w:cs="Arial"/>
            <w:i/>
          </w:rPr>
          <w:t>.</w:t>
        </w:r>
      </w:ins>
    </w:p>
    <w:p w14:paraId="1FFEF287" w14:textId="77777777" w:rsidR="006F4DC5" w:rsidRDefault="006F4DC5">
      <w:pPr>
        <w:rPr>
          <w:ins w:id="102" w:author="Julian Keil" w:date="2023-02-15T10:03:00Z"/>
          <w:rFonts w:ascii="Arial" w:hAnsi="Arial" w:cs="Arial"/>
          <w:b/>
        </w:rPr>
      </w:pPr>
      <w:ins w:id="103" w:author="Julian Keil" w:date="2023-02-15T10:03:00Z">
        <w:r>
          <w:rPr>
            <w:rFonts w:ascii="Arial" w:hAnsi="Arial" w:cs="Arial"/>
            <w:b/>
          </w:rPr>
          <w:br w:type="page"/>
        </w:r>
      </w:ins>
    </w:p>
    <w:p w14:paraId="269B3179" w14:textId="45A68311" w:rsidR="006959E1" w:rsidRPr="00D3282A" w:rsidRDefault="00000000" w:rsidP="005A432B">
      <w:pPr>
        <w:spacing w:line="480" w:lineRule="auto"/>
        <w:rPr>
          <w:rFonts w:ascii="Arial" w:hAnsi="Arial" w:cs="Arial"/>
          <w:b/>
        </w:rPr>
      </w:pPr>
      <w:r w:rsidRPr="00D3282A">
        <w:rPr>
          <w:rFonts w:ascii="Arial" w:hAnsi="Arial" w:cs="Arial"/>
          <w:b/>
        </w:rPr>
        <w:lastRenderedPageBreak/>
        <w:t>2.5 Data analysis</w:t>
      </w:r>
    </w:p>
    <w:p w14:paraId="7D98CF9A" w14:textId="45B4F63E" w:rsidR="006959E1" w:rsidRPr="00D3282A" w:rsidRDefault="00000000" w:rsidP="005A432B">
      <w:pPr>
        <w:spacing w:line="480" w:lineRule="auto"/>
        <w:rPr>
          <w:ins w:id="104" w:author="Julian Keil" w:date="2023-02-14T14:28:00Z"/>
          <w:rFonts w:ascii="Arial" w:hAnsi="Arial" w:cs="Arial"/>
        </w:rPr>
      </w:pPr>
      <w:r w:rsidRPr="00D3282A">
        <w:rPr>
          <w:rFonts w:ascii="Arial" w:hAnsi="Arial" w:cs="Arial"/>
        </w:rPr>
        <w:t>To differentiate neural activity between the three groups</w:t>
      </w:r>
      <w:ins w:id="105" w:author="Julian Keil" w:date="2023-02-14T14:28:00Z">
        <w:r w:rsidR="00875012" w:rsidRPr="00D3282A">
          <w:rPr>
            <w:rFonts w:ascii="Arial" w:hAnsi="Arial" w:cs="Arial"/>
          </w:rPr>
          <w:t xml:space="preserve"> of the initial experiment</w:t>
        </w:r>
      </w:ins>
      <w:r w:rsidRPr="00D3282A">
        <w:rPr>
          <w:rFonts w:ascii="Arial" w:hAnsi="Arial" w:cs="Arial"/>
        </w:rPr>
        <w:t>, we assessed differences in oscillatory power and the exponent of the power spectrum between the two groups of planarians, and between each group of planarians and the control group of dead mosquito larvae</w:t>
      </w:r>
      <w:ins w:id="106" w:author="Julian Keil" w:date="2022-10-31T10:43:00Z">
        <w:r w:rsidR="00687A12" w:rsidRPr="00D3282A">
          <w:rPr>
            <w:rFonts w:ascii="Arial" w:hAnsi="Arial" w:cs="Arial"/>
          </w:rPr>
          <w:t xml:space="preserve"> (using the </w:t>
        </w:r>
      </w:ins>
      <w:ins w:id="107" w:author="Julian Keil" w:date="2022-10-31T10:44:00Z">
        <w:r w:rsidR="00687A12" w:rsidRPr="00D3282A">
          <w:rPr>
            <w:rFonts w:ascii="Arial" w:hAnsi="Arial" w:cs="Arial"/>
          </w:rPr>
          <w:t>“</w:t>
        </w:r>
        <w:proofErr w:type="spellStart"/>
        <w:r w:rsidR="00687A12" w:rsidRPr="00D3282A">
          <w:rPr>
            <w:rFonts w:ascii="Arial" w:hAnsi="Arial" w:cs="Arial"/>
          </w:rPr>
          <w:t>ft_freqstatistics</w:t>
        </w:r>
        <w:proofErr w:type="spellEnd"/>
        <w:r w:rsidR="00687A12" w:rsidRPr="00D3282A">
          <w:rPr>
            <w:rFonts w:ascii="Arial" w:hAnsi="Arial" w:cs="Arial"/>
          </w:rPr>
          <w:t>” function)</w:t>
        </w:r>
      </w:ins>
      <w:r w:rsidRPr="00D3282A">
        <w:rPr>
          <w:rFonts w:ascii="Arial" w:hAnsi="Arial" w:cs="Arial"/>
        </w:rPr>
        <w:t>. To correct for multiple testing across the three comparisons, we adjusted the critical alpha-level to 0.01, and used the FDR correction for the correction for multiple comparisons across the different frequencies within each comparison. For each comparison of the power spectra, we conducted a nonparametric permutation test. The experimental test statistic was evaluated against a permutation (10000 permutations) distribution to test the null hypothesis of no difference between the neural activity of the different groups using three two-tailed independent-samples tests. For each of the three comparisons of the exponents, we conducted two-tailed independent-samples t-tests.</w:t>
      </w:r>
    </w:p>
    <w:p w14:paraId="4A577D7E" w14:textId="1A4B7FA8" w:rsidR="00875012" w:rsidRPr="00D3282A" w:rsidRDefault="00875012" w:rsidP="005A432B">
      <w:pPr>
        <w:spacing w:line="480" w:lineRule="auto"/>
        <w:rPr>
          <w:rFonts w:ascii="Arial" w:hAnsi="Arial" w:cs="Arial"/>
        </w:rPr>
      </w:pPr>
      <w:ins w:id="108" w:author="Julian Keil" w:date="2023-02-14T14:28:00Z">
        <w:r w:rsidRPr="00D3282A">
          <w:rPr>
            <w:rFonts w:ascii="Arial" w:hAnsi="Arial" w:cs="Arial"/>
          </w:rPr>
          <w:t xml:space="preserve">The same data analysis approach was </w:t>
        </w:r>
      </w:ins>
      <w:ins w:id="109" w:author="Julian Keil" w:date="2023-02-15T10:30:00Z">
        <w:r w:rsidR="00BF6EA0">
          <w:rPr>
            <w:rFonts w:ascii="Arial" w:hAnsi="Arial" w:cs="Arial"/>
          </w:rPr>
          <w:t>used</w:t>
        </w:r>
      </w:ins>
      <w:ins w:id="110" w:author="Julian Keil" w:date="2023-02-14T14:28:00Z">
        <w:r w:rsidRPr="00D3282A">
          <w:rPr>
            <w:rFonts w:ascii="Arial" w:hAnsi="Arial" w:cs="Arial"/>
          </w:rPr>
          <w:t xml:space="preserve"> in the follow</w:t>
        </w:r>
      </w:ins>
      <w:ins w:id="111" w:author="Julian Keil" w:date="2023-02-14T14:29:00Z">
        <w:r w:rsidRPr="00D3282A">
          <w:rPr>
            <w:rFonts w:ascii="Arial" w:hAnsi="Arial" w:cs="Arial"/>
          </w:rPr>
          <w:t>-up experiment with decapitated planarians</w:t>
        </w:r>
      </w:ins>
      <w:ins w:id="112" w:author="Julian Keil" w:date="2023-02-14T14:33:00Z">
        <w:r w:rsidRPr="00D3282A">
          <w:rPr>
            <w:rFonts w:ascii="Arial" w:hAnsi="Arial" w:cs="Arial"/>
          </w:rPr>
          <w:t xml:space="preserve"> to examine the role of light perception from the eye spots</w:t>
        </w:r>
      </w:ins>
      <w:ins w:id="113" w:author="Julian Keil" w:date="2023-02-14T14:29:00Z">
        <w:r w:rsidRPr="00D3282A">
          <w:rPr>
            <w:rFonts w:ascii="Arial" w:hAnsi="Arial" w:cs="Arial"/>
          </w:rPr>
          <w:t xml:space="preserve">, with the exception that four groups were compared here, i.e., the two groups </w:t>
        </w:r>
      </w:ins>
      <w:ins w:id="114" w:author="Julian Keil" w:date="2023-02-14T14:30:00Z">
        <w:r w:rsidRPr="00D3282A">
          <w:rPr>
            <w:rFonts w:ascii="Arial" w:hAnsi="Arial" w:cs="Arial"/>
          </w:rPr>
          <w:t>of intact planarians of the initial experiment and the two groups of decapitated planarians, with one group record</w:t>
        </w:r>
      </w:ins>
      <w:ins w:id="115" w:author="Julian Keil" w:date="2023-02-14T14:31:00Z">
        <w:r w:rsidRPr="00D3282A">
          <w:rPr>
            <w:rFonts w:ascii="Arial" w:hAnsi="Arial" w:cs="Arial"/>
          </w:rPr>
          <w:t>ed during light stimulation and one group record during darkness</w:t>
        </w:r>
      </w:ins>
      <w:ins w:id="116" w:author="Julian Keil" w:date="2023-02-14T14:32:00Z">
        <w:r w:rsidRPr="00D3282A">
          <w:rPr>
            <w:rFonts w:ascii="Arial" w:hAnsi="Arial" w:cs="Arial"/>
          </w:rPr>
          <w:t>, respectively,</w:t>
        </w:r>
      </w:ins>
      <w:ins w:id="117" w:author="Julian Keil" w:date="2023-02-14T14:31:00Z">
        <w:r w:rsidRPr="00D3282A">
          <w:rPr>
            <w:rFonts w:ascii="Arial" w:hAnsi="Arial" w:cs="Arial"/>
          </w:rPr>
          <w:t xml:space="preserve"> in both experiments.</w:t>
        </w:r>
      </w:ins>
    </w:p>
    <w:p w14:paraId="6A613D54" w14:textId="77777777" w:rsidR="006959E1" w:rsidRPr="00D3282A" w:rsidRDefault="006959E1" w:rsidP="005A432B">
      <w:pPr>
        <w:spacing w:line="480" w:lineRule="auto"/>
        <w:rPr>
          <w:rFonts w:ascii="Arial" w:hAnsi="Arial" w:cs="Arial"/>
        </w:rPr>
      </w:pPr>
    </w:p>
    <w:p w14:paraId="130E4809" w14:textId="5B8FA1D5" w:rsidR="006959E1" w:rsidRPr="00D3282A" w:rsidRDefault="00000000" w:rsidP="005A432B">
      <w:pPr>
        <w:spacing w:line="480" w:lineRule="auto"/>
        <w:rPr>
          <w:rFonts w:ascii="Arial" w:hAnsi="Arial" w:cs="Arial"/>
        </w:rPr>
      </w:pPr>
      <w:r w:rsidRPr="00D3282A">
        <w:rPr>
          <w:rFonts w:ascii="Arial" w:hAnsi="Arial" w:cs="Arial"/>
          <w:b/>
        </w:rPr>
        <w:t>3. Results</w:t>
      </w:r>
    </w:p>
    <w:p w14:paraId="40D17962" w14:textId="04F74A8B" w:rsidR="006959E1" w:rsidRPr="00D3282A" w:rsidRDefault="00000000" w:rsidP="005A432B">
      <w:pPr>
        <w:spacing w:line="480" w:lineRule="auto"/>
        <w:rPr>
          <w:rFonts w:ascii="Arial" w:hAnsi="Arial" w:cs="Arial"/>
        </w:rPr>
      </w:pPr>
      <w:r w:rsidRPr="00D3282A">
        <w:rPr>
          <w:rFonts w:ascii="Arial" w:hAnsi="Arial" w:cs="Arial"/>
        </w:rPr>
        <w:t>The aim of the current experiment was to record the electrical signal from planarians in darkness, under light, and from dead mosquito larvae as a control group</w:t>
      </w:r>
      <w:ins w:id="118" w:author="Julian Keil" w:date="2023-02-14T14:32:00Z">
        <w:r w:rsidR="00875012" w:rsidRPr="00D3282A">
          <w:rPr>
            <w:rFonts w:ascii="Arial" w:hAnsi="Arial" w:cs="Arial"/>
          </w:rPr>
          <w:t>, as well as from decapitated planarians</w:t>
        </w:r>
      </w:ins>
      <w:r w:rsidRPr="00D3282A">
        <w:rPr>
          <w:rFonts w:ascii="Arial" w:hAnsi="Arial" w:cs="Arial"/>
        </w:rPr>
        <w:t>. As a replication of the results by Aoki and colleagues</w:t>
      </w:r>
      <w:r w:rsidR="002365C2"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&lt;citation&gt;&lt;priority&gt;19&lt;/priority&gt;&lt;uuid&gt;7FAAC7E9-E759-4D4F-B762-5048F44BE0AF&lt;/uuid&gt;&lt;publications&gt;&lt;publication&gt;&lt;subtype&gt;400&lt;/subtype&gt;&lt;publisher&gt;Elsevier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we hypothesized that the ongoing neural activity is characterized by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w:t>
      </w:r>
      <w:r w:rsidRPr="00D3282A">
        <w:rPr>
          <w:rFonts w:ascii="Arial" w:hAnsi="Arial" w:cs="Arial"/>
        </w:rPr>
        <w:lastRenderedPageBreak/>
        <w:t>spectrum, and that changes in lighting will induce changes in neural activity due to the reported photophobia.</w:t>
      </w:r>
    </w:p>
    <w:p w14:paraId="3F2A7E71" w14:textId="77777777" w:rsidR="006959E1" w:rsidRPr="00D3282A" w:rsidRDefault="006959E1" w:rsidP="005A432B">
      <w:pPr>
        <w:spacing w:line="480" w:lineRule="auto"/>
        <w:rPr>
          <w:rFonts w:ascii="Arial" w:hAnsi="Arial" w:cs="Arial"/>
        </w:rPr>
      </w:pPr>
    </w:p>
    <w:p w14:paraId="5C4186B9" w14:textId="77777777" w:rsidR="006959E1" w:rsidRPr="00D3282A" w:rsidRDefault="00000000" w:rsidP="005A432B">
      <w:pPr>
        <w:spacing w:line="480" w:lineRule="auto"/>
        <w:rPr>
          <w:rFonts w:ascii="Arial" w:hAnsi="Arial" w:cs="Arial"/>
          <w:b/>
        </w:rPr>
      </w:pPr>
      <w:r w:rsidRPr="00D3282A">
        <w:rPr>
          <w:rFonts w:ascii="Arial" w:hAnsi="Arial" w:cs="Arial"/>
          <w:b/>
        </w:rPr>
        <w:t>3.1 Power Spectrum Exponent</w:t>
      </w:r>
    </w:p>
    <w:p w14:paraId="47ECFBCF" w14:textId="38695E33" w:rsidR="006959E1" w:rsidRPr="00D3282A" w:rsidRDefault="00000000" w:rsidP="005A432B">
      <w:pPr>
        <w:spacing w:line="480" w:lineRule="auto"/>
        <w:rPr>
          <w:rFonts w:ascii="Arial" w:hAnsi="Arial" w:cs="Arial"/>
        </w:rPr>
      </w:pPr>
      <w:r w:rsidRPr="00D3282A">
        <w:rPr>
          <w:rFonts w:ascii="Arial" w:hAnsi="Arial" w:cs="Arial"/>
        </w:rPr>
        <w:t>In a first step, we estimated the scaling exponent ‘x’ of the individual power spectra, which should follow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law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&lt;citation&gt;&lt;priority&gt;20&lt;/priority&gt;&lt;uuid&gt;41001CC8-37C8-4711-B0AD-9F317A0D4E68&lt;/uuid&gt;&lt;publications&gt;&lt;publication&gt;&lt;subtype&gt;400&lt;/subtype&gt;&lt;title&gt;Decoupling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[17]</w:t>
      </w:r>
      <w:r w:rsidR="00167D70" w:rsidRPr="00D3282A">
        <w:rPr>
          <w:rFonts w:ascii="Arial" w:hAnsi="Arial" w:cs="Arial"/>
        </w:rPr>
        <w:fldChar w:fldCharType="end"/>
      </w:r>
      <w:r w:rsidRPr="00D3282A">
        <w:rPr>
          <w:rFonts w:ascii="Arial" w:hAnsi="Arial" w:cs="Arial"/>
        </w:rPr>
        <w:t xml:space="preserve">. Larger </w:t>
      </w:r>
      <w:r w:rsidR="00074F67" w:rsidRPr="00D3282A">
        <w:rPr>
          <w:rFonts w:ascii="Arial" w:hAnsi="Arial" w:cs="Arial"/>
        </w:rPr>
        <w:t>exponents</w:t>
      </w:r>
      <w:r w:rsidRPr="00D3282A">
        <w:rPr>
          <w:rFonts w:ascii="Arial" w:hAnsi="Arial" w:cs="Arial"/>
        </w:rPr>
        <w:t xml:space="preserve"> indicate steeper slopes, a value of 0 would indicate a flat slope, such as in white noise, and the exponent of human EEG is approximately 0.828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&lt;citation&gt;&lt;priority&gt;21&lt;/priority&gt;&lt;uuid&gt;017B4C0E-6F28-4A69-A7EE-7CF2A203B84C&lt;/uuid&gt;&lt;publications&gt;&lt;publication&gt;&lt;subtype&gt;400&lt;/subtype&gt;&lt;publisher&gt;Nature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For the first group of </w:t>
      </w:r>
      <w:ins w:id="119" w:author="Julian Keil" w:date="2023-02-14T14:33:00Z">
        <w:r w:rsidR="00875012" w:rsidRPr="00D3282A">
          <w:rPr>
            <w:rFonts w:ascii="Arial" w:hAnsi="Arial" w:cs="Arial"/>
          </w:rPr>
          <w:t xml:space="preserve">intact </w:t>
        </w:r>
      </w:ins>
      <w:r w:rsidRPr="00D3282A">
        <w:rPr>
          <w:rFonts w:ascii="Arial" w:hAnsi="Arial" w:cs="Arial"/>
        </w:rPr>
        <w:t>planarians recorded during darkness, we found an average exponent of x = 1.</w:t>
      </w:r>
      <w:del w:id="120" w:author="Julian Keil" w:date="2023-02-14T14:41:00Z">
        <w:r w:rsidRPr="00D3282A" w:rsidDel="00CD6409">
          <w:rPr>
            <w:rFonts w:ascii="Arial" w:hAnsi="Arial" w:cs="Arial"/>
          </w:rPr>
          <w:delText xml:space="preserve">30 </w:delText>
        </w:r>
      </w:del>
      <w:ins w:id="121" w:author="Julian Keil" w:date="2023-02-14T14:41:00Z">
        <w:r w:rsidR="00CD6409" w:rsidRPr="00D3282A">
          <w:rPr>
            <w:rFonts w:ascii="Arial" w:hAnsi="Arial" w:cs="Arial"/>
          </w:rPr>
          <w:t xml:space="preserve">23 </w:t>
        </w:r>
      </w:ins>
      <w:r w:rsidRPr="00D3282A">
        <w:rPr>
          <w:rFonts w:ascii="Arial" w:hAnsi="Arial" w:cs="Arial"/>
        </w:rPr>
        <w:t>(SD = 0.</w:t>
      </w:r>
      <w:del w:id="122" w:author="Julian Keil" w:date="2023-02-14T14:42:00Z">
        <w:r w:rsidRPr="00D3282A" w:rsidDel="00CD6409">
          <w:rPr>
            <w:rFonts w:ascii="Arial" w:hAnsi="Arial" w:cs="Arial"/>
          </w:rPr>
          <w:delText>58</w:delText>
        </w:r>
      </w:del>
      <w:ins w:id="123" w:author="Julian Keil" w:date="2023-02-14T14:42:00Z">
        <w:r w:rsidR="00CD6409" w:rsidRPr="00D3282A">
          <w:rPr>
            <w:rFonts w:ascii="Arial" w:hAnsi="Arial" w:cs="Arial"/>
          </w:rPr>
          <w:t>59</w:t>
        </w:r>
      </w:ins>
      <w:r w:rsidRPr="00D3282A">
        <w:rPr>
          <w:rFonts w:ascii="Arial" w:hAnsi="Arial" w:cs="Arial"/>
        </w:rPr>
        <w:t xml:space="preserve">), for the second group of </w:t>
      </w:r>
      <w:ins w:id="124" w:author="Julian Keil" w:date="2023-02-14T14:34:00Z">
        <w:r w:rsidR="00875012" w:rsidRPr="00D3282A">
          <w:rPr>
            <w:rFonts w:ascii="Arial" w:hAnsi="Arial" w:cs="Arial"/>
          </w:rPr>
          <w:t xml:space="preserve">intact </w:t>
        </w:r>
      </w:ins>
      <w:r w:rsidRPr="00D3282A">
        <w:rPr>
          <w:rFonts w:ascii="Arial" w:hAnsi="Arial" w:cs="Arial"/>
        </w:rPr>
        <w:t>planarians recorded during light stimulation, we found an average exponent of x = 1.</w:t>
      </w:r>
      <w:del w:id="125" w:author="Julian Keil" w:date="2023-02-14T14:42:00Z">
        <w:r w:rsidRPr="00D3282A" w:rsidDel="00CD6409">
          <w:rPr>
            <w:rFonts w:ascii="Arial" w:hAnsi="Arial" w:cs="Arial"/>
          </w:rPr>
          <w:delText xml:space="preserve">17 </w:delText>
        </w:r>
      </w:del>
      <w:ins w:id="126" w:author="Julian Keil" w:date="2023-02-14T14:42:00Z">
        <w:r w:rsidR="00CD6409" w:rsidRPr="00D3282A">
          <w:rPr>
            <w:rFonts w:ascii="Arial" w:hAnsi="Arial" w:cs="Arial"/>
          </w:rPr>
          <w:t xml:space="preserve">31 </w:t>
        </w:r>
      </w:ins>
      <w:r w:rsidRPr="00D3282A">
        <w:rPr>
          <w:rFonts w:ascii="Arial" w:hAnsi="Arial" w:cs="Arial"/>
        </w:rPr>
        <w:t>(SD = 0.59), and for the dead mosquito larvae, we found an average exponent of x = 2.72 (SD = 0.</w:t>
      </w:r>
      <w:del w:id="127" w:author="Julian Keil" w:date="2023-02-14T14:42:00Z">
        <w:r w:rsidRPr="00D3282A" w:rsidDel="00CD6409">
          <w:rPr>
            <w:rFonts w:ascii="Arial" w:hAnsi="Arial" w:cs="Arial"/>
          </w:rPr>
          <w:delText>27</w:delText>
        </w:r>
      </w:del>
      <w:ins w:id="128" w:author="Julian Keil" w:date="2023-02-14T14:42:00Z">
        <w:r w:rsidR="00CD6409" w:rsidRPr="00D3282A">
          <w:rPr>
            <w:rFonts w:ascii="Arial" w:hAnsi="Arial" w:cs="Arial"/>
          </w:rPr>
          <w:t>22</w:t>
        </w:r>
      </w:ins>
      <w:r w:rsidRPr="00D3282A">
        <w:rPr>
          <w:rFonts w:ascii="Arial" w:hAnsi="Arial" w:cs="Arial"/>
        </w:rPr>
        <w:t xml:space="preserve">), as can be discerned from the comparison between power spectra in Figure </w:t>
      </w:r>
      <w:del w:id="129" w:author="Julian Keil" w:date="2023-02-15T10:31:00Z">
        <w:r w:rsidRPr="00D3282A" w:rsidDel="00BF6EA0">
          <w:rPr>
            <w:rFonts w:ascii="Arial" w:hAnsi="Arial" w:cs="Arial"/>
          </w:rPr>
          <w:delText>2</w:delText>
        </w:r>
      </w:del>
      <w:ins w:id="130" w:author="Julian Keil" w:date="2023-02-15T10:31:00Z">
        <w:r w:rsidR="00BF6EA0">
          <w:rPr>
            <w:rFonts w:ascii="Arial" w:hAnsi="Arial" w:cs="Arial"/>
          </w:rPr>
          <w:t>3</w:t>
        </w:r>
      </w:ins>
      <w:r w:rsidRPr="00D3282A">
        <w:rPr>
          <w:rFonts w:ascii="Arial" w:hAnsi="Arial" w:cs="Arial"/>
        </w:rPr>
        <w:t xml:space="preserve">. Whereas the exponents did not differ between the two groups of </w:t>
      </w:r>
      <w:ins w:id="131" w:author="Julian Keil" w:date="2023-02-14T14:34:00Z">
        <w:r w:rsidR="00875012" w:rsidRPr="00D3282A">
          <w:rPr>
            <w:rFonts w:ascii="Arial" w:hAnsi="Arial" w:cs="Arial"/>
          </w:rPr>
          <w:t xml:space="preserve">intact </w:t>
        </w:r>
      </w:ins>
      <w:r w:rsidRPr="00D3282A">
        <w:rPr>
          <w:rFonts w:ascii="Arial" w:hAnsi="Arial" w:cs="Arial"/>
        </w:rPr>
        <w:t>planarians (t(</w:t>
      </w:r>
      <w:del w:id="132" w:author="Julian Keil" w:date="2023-02-14T14:43:00Z">
        <w:r w:rsidRPr="00D3282A" w:rsidDel="00CD6409">
          <w:rPr>
            <w:rFonts w:ascii="Arial" w:hAnsi="Arial" w:cs="Arial"/>
          </w:rPr>
          <w:delText>24.80</w:delText>
        </w:r>
      </w:del>
      <w:ins w:id="133" w:author="Julian Keil" w:date="2023-02-14T14:43:00Z">
        <w:r w:rsidR="00CD6409" w:rsidRPr="00D3282A">
          <w:rPr>
            <w:rFonts w:ascii="Arial" w:hAnsi="Arial" w:cs="Arial"/>
          </w:rPr>
          <w:t>21.61</w:t>
        </w:r>
      </w:ins>
      <w:r w:rsidRPr="00D3282A">
        <w:rPr>
          <w:rFonts w:ascii="Arial" w:hAnsi="Arial" w:cs="Arial"/>
        </w:rPr>
        <w:t xml:space="preserve">) = </w:t>
      </w:r>
      <w:ins w:id="134" w:author="Julian Keil" w:date="2023-02-14T14:43:00Z">
        <w:r w:rsidR="00CD6409" w:rsidRPr="00D3282A">
          <w:rPr>
            <w:rFonts w:ascii="Arial" w:hAnsi="Arial" w:cs="Arial"/>
          </w:rPr>
          <w:t>-</w:t>
        </w:r>
      </w:ins>
      <w:r w:rsidRPr="00D3282A">
        <w:rPr>
          <w:rFonts w:ascii="Arial" w:hAnsi="Arial" w:cs="Arial"/>
        </w:rPr>
        <w:t>0.</w:t>
      </w:r>
      <w:del w:id="135" w:author="Julian Keil" w:date="2023-02-14T14:43:00Z">
        <w:r w:rsidRPr="00D3282A" w:rsidDel="00CD6409">
          <w:rPr>
            <w:rFonts w:ascii="Arial" w:hAnsi="Arial" w:cs="Arial"/>
          </w:rPr>
          <w:delText>58</w:delText>
        </w:r>
      </w:del>
      <w:ins w:id="136" w:author="Julian Keil" w:date="2023-02-14T14:43:00Z">
        <w:r w:rsidR="00CD6409" w:rsidRPr="00D3282A">
          <w:rPr>
            <w:rFonts w:ascii="Arial" w:hAnsi="Arial" w:cs="Arial"/>
          </w:rPr>
          <w:t>35</w:t>
        </w:r>
      </w:ins>
      <w:r w:rsidRPr="00D3282A">
        <w:rPr>
          <w:rFonts w:ascii="Arial" w:hAnsi="Arial" w:cs="Arial"/>
        </w:rPr>
        <w:t>, p = 0.</w:t>
      </w:r>
      <w:ins w:id="137" w:author="Julian Keil" w:date="2023-02-14T14:43:00Z">
        <w:r w:rsidR="00CD6409" w:rsidRPr="00D3282A">
          <w:rPr>
            <w:rFonts w:ascii="Arial" w:hAnsi="Arial" w:cs="Arial"/>
          </w:rPr>
          <w:t>73</w:t>
        </w:r>
      </w:ins>
      <w:del w:id="138" w:author="Julian Keil" w:date="2023-02-14T14:43:00Z">
        <w:r w:rsidRPr="00D3282A" w:rsidDel="00CD6409">
          <w:rPr>
            <w:rFonts w:ascii="Arial" w:hAnsi="Arial" w:cs="Arial"/>
          </w:rPr>
          <w:delText>57</w:delText>
        </w:r>
      </w:del>
      <w:r w:rsidRPr="00D3282A">
        <w:rPr>
          <w:rFonts w:ascii="Arial" w:hAnsi="Arial" w:cs="Arial"/>
        </w:rPr>
        <w:t>, CI = [-0.</w:t>
      </w:r>
      <w:del w:id="139" w:author="Julian Keil" w:date="2023-02-14T14:43:00Z">
        <w:r w:rsidRPr="00D3282A" w:rsidDel="00CD6409">
          <w:rPr>
            <w:rFonts w:ascii="Arial" w:hAnsi="Arial" w:cs="Arial"/>
          </w:rPr>
          <w:delText>33</w:delText>
        </w:r>
      </w:del>
      <w:ins w:id="140" w:author="Julian Keil" w:date="2023-02-14T14:43:00Z">
        <w:r w:rsidR="00CD6409" w:rsidRPr="00D3282A">
          <w:rPr>
            <w:rFonts w:ascii="Arial" w:hAnsi="Arial" w:cs="Arial"/>
          </w:rPr>
          <w:t>57</w:t>
        </w:r>
      </w:ins>
      <w:r w:rsidRPr="00D3282A">
        <w:rPr>
          <w:rFonts w:ascii="Arial" w:hAnsi="Arial" w:cs="Arial"/>
        </w:rPr>
        <w:t>, 0.</w:t>
      </w:r>
      <w:del w:id="141" w:author="Julian Keil" w:date="2023-02-14T14:43:00Z">
        <w:r w:rsidRPr="00D3282A" w:rsidDel="00CD6409">
          <w:rPr>
            <w:rFonts w:ascii="Arial" w:hAnsi="Arial" w:cs="Arial"/>
          </w:rPr>
          <w:delText>59</w:delText>
        </w:r>
      </w:del>
      <w:ins w:id="142" w:author="Julian Keil" w:date="2023-02-14T14:43:00Z">
        <w:r w:rsidR="00CD6409" w:rsidRPr="00D3282A">
          <w:rPr>
            <w:rFonts w:ascii="Arial" w:hAnsi="Arial" w:cs="Arial"/>
          </w:rPr>
          <w:t>41</w:t>
        </w:r>
      </w:ins>
      <w:r w:rsidRPr="00D3282A">
        <w:rPr>
          <w:rFonts w:ascii="Arial" w:hAnsi="Arial" w:cs="Arial"/>
        </w:rPr>
        <w:t>]), it was significantly smaller for the darkness group compared to the mosquito larvae (t(</w:t>
      </w:r>
      <w:del w:id="143" w:author="Julian Keil" w:date="2023-02-14T14:44:00Z">
        <w:r w:rsidRPr="00D3282A" w:rsidDel="00CD6409">
          <w:rPr>
            <w:rFonts w:ascii="Arial" w:hAnsi="Arial" w:cs="Arial"/>
          </w:rPr>
          <w:delText>17.36</w:delText>
        </w:r>
      </w:del>
      <w:ins w:id="144" w:author="Julian Keil" w:date="2023-02-14T14:44:00Z">
        <w:r w:rsidR="00CD6409" w:rsidRPr="00D3282A">
          <w:rPr>
            <w:rFonts w:ascii="Arial" w:hAnsi="Arial" w:cs="Arial"/>
          </w:rPr>
          <w:t>15.78</w:t>
        </w:r>
      </w:ins>
      <w:r w:rsidRPr="00D3282A">
        <w:rPr>
          <w:rFonts w:ascii="Arial" w:hAnsi="Arial" w:cs="Arial"/>
        </w:rPr>
        <w:t>) = -8.</w:t>
      </w:r>
      <w:del w:id="145" w:author="Julian Keil" w:date="2023-02-14T14:44:00Z">
        <w:r w:rsidRPr="00D3282A" w:rsidDel="00CD6409">
          <w:rPr>
            <w:rFonts w:ascii="Arial" w:hAnsi="Arial" w:cs="Arial"/>
          </w:rPr>
          <w:delText>47</w:delText>
        </w:r>
      </w:del>
      <w:ins w:id="146" w:author="Julian Keil" w:date="2023-02-14T14:44:00Z">
        <w:r w:rsidR="00CD6409" w:rsidRPr="00D3282A">
          <w:rPr>
            <w:rFonts w:ascii="Arial" w:hAnsi="Arial" w:cs="Arial"/>
          </w:rPr>
          <w:t>99</w:t>
        </w:r>
      </w:ins>
      <w:r w:rsidRPr="00D3282A">
        <w:rPr>
          <w:rFonts w:ascii="Arial" w:hAnsi="Arial" w:cs="Arial"/>
        </w:rPr>
        <w:t>, p &lt; 0.001, CI = [-1.</w:t>
      </w:r>
      <w:del w:id="147" w:author="Julian Keil" w:date="2023-02-14T14:44:00Z">
        <w:r w:rsidRPr="00D3282A" w:rsidDel="00CD6409">
          <w:rPr>
            <w:rFonts w:ascii="Arial" w:hAnsi="Arial" w:cs="Arial"/>
          </w:rPr>
          <w:delText xml:space="preserve">77 </w:delText>
        </w:r>
      </w:del>
      <w:ins w:id="148" w:author="Julian Keil" w:date="2023-02-14T14:44:00Z">
        <w:r w:rsidR="00CD6409" w:rsidRPr="00D3282A">
          <w:rPr>
            <w:rFonts w:ascii="Arial" w:hAnsi="Arial" w:cs="Arial"/>
          </w:rPr>
          <w:t xml:space="preserve">83 </w:t>
        </w:r>
      </w:ins>
      <w:r w:rsidRPr="00D3282A">
        <w:rPr>
          <w:rFonts w:ascii="Arial" w:hAnsi="Arial" w:cs="Arial"/>
        </w:rPr>
        <w:t>-1.</w:t>
      </w:r>
      <w:del w:id="149" w:author="Julian Keil" w:date="2023-02-14T14:44:00Z">
        <w:r w:rsidRPr="00D3282A" w:rsidDel="00CD6409">
          <w:rPr>
            <w:rFonts w:ascii="Arial" w:hAnsi="Arial" w:cs="Arial"/>
          </w:rPr>
          <w:delText>07</w:delText>
        </w:r>
      </w:del>
      <w:ins w:id="150" w:author="Julian Keil" w:date="2023-02-14T14:44:00Z">
        <w:r w:rsidR="00CD6409" w:rsidRPr="00D3282A">
          <w:rPr>
            <w:rFonts w:ascii="Arial" w:hAnsi="Arial" w:cs="Arial"/>
          </w:rPr>
          <w:t>14</w:t>
        </w:r>
      </w:ins>
      <w:r w:rsidRPr="00D3282A">
        <w:rPr>
          <w:rFonts w:ascii="Arial" w:hAnsi="Arial" w:cs="Arial"/>
        </w:rPr>
        <w:t>]), and significantly smaller for the light stimulation group compared to the mosquito larvae (t(</w:t>
      </w:r>
      <w:del w:id="151" w:author="Julian Keil" w:date="2023-02-14T14:45:00Z">
        <w:r w:rsidRPr="00D3282A" w:rsidDel="00CD6409">
          <w:rPr>
            <w:rFonts w:ascii="Arial" w:hAnsi="Arial" w:cs="Arial"/>
          </w:rPr>
          <w:delText>15.68</w:delText>
        </w:r>
      </w:del>
      <w:ins w:id="152" w:author="Julian Keil" w:date="2023-02-14T14:45:00Z">
        <w:r w:rsidR="00CD6409" w:rsidRPr="00D3282A">
          <w:rPr>
            <w:rFonts w:ascii="Arial" w:hAnsi="Arial" w:cs="Arial"/>
          </w:rPr>
          <w:t>11.69</w:t>
        </w:r>
      </w:ins>
      <w:r w:rsidRPr="00D3282A">
        <w:rPr>
          <w:rFonts w:ascii="Arial" w:hAnsi="Arial" w:cs="Arial"/>
        </w:rPr>
        <w:t>) = -</w:t>
      </w:r>
      <w:del w:id="153" w:author="Julian Keil" w:date="2023-02-14T14:45:00Z">
        <w:r w:rsidRPr="00D3282A" w:rsidDel="00CD6409">
          <w:rPr>
            <w:rFonts w:ascii="Arial" w:hAnsi="Arial" w:cs="Arial"/>
          </w:rPr>
          <w:delText>8.87</w:delText>
        </w:r>
      </w:del>
      <w:ins w:id="154" w:author="Julian Keil" w:date="2023-02-14T14:45:00Z">
        <w:r w:rsidR="00CD6409" w:rsidRPr="00D3282A">
          <w:rPr>
            <w:rFonts w:ascii="Arial" w:hAnsi="Arial" w:cs="Arial"/>
          </w:rPr>
          <w:t>7.61</w:t>
        </w:r>
      </w:ins>
      <w:r w:rsidRPr="00D3282A">
        <w:rPr>
          <w:rFonts w:ascii="Arial" w:hAnsi="Arial" w:cs="Arial"/>
        </w:rPr>
        <w:t>, p &lt; 0.001, CI = [-1.</w:t>
      </w:r>
      <w:del w:id="155" w:author="Julian Keil" w:date="2023-02-14T14:45:00Z">
        <w:r w:rsidRPr="00D3282A" w:rsidDel="00CD6409">
          <w:rPr>
            <w:rFonts w:ascii="Arial" w:hAnsi="Arial" w:cs="Arial"/>
          </w:rPr>
          <w:delText xml:space="preserve">92 </w:delText>
        </w:r>
      </w:del>
      <w:ins w:id="156" w:author="Julian Keil" w:date="2023-02-14T14:45:00Z">
        <w:r w:rsidR="00CD6409" w:rsidRPr="00D3282A">
          <w:rPr>
            <w:rFonts w:ascii="Arial" w:hAnsi="Arial" w:cs="Arial"/>
          </w:rPr>
          <w:t xml:space="preserve">81 </w:t>
        </w:r>
      </w:ins>
      <w:r w:rsidRPr="00D3282A">
        <w:rPr>
          <w:rFonts w:ascii="Arial" w:hAnsi="Arial" w:cs="Arial"/>
        </w:rPr>
        <w:t>-1.</w:t>
      </w:r>
      <w:ins w:id="157" w:author="Julian Keil" w:date="2023-02-14T14:45:00Z">
        <w:r w:rsidR="00CD6409" w:rsidRPr="00D3282A">
          <w:rPr>
            <w:rFonts w:ascii="Arial" w:hAnsi="Arial" w:cs="Arial"/>
          </w:rPr>
          <w:t>00</w:t>
        </w:r>
      </w:ins>
      <w:del w:id="158" w:author="Julian Keil" w:date="2023-02-14T14:45:00Z">
        <w:r w:rsidRPr="00D3282A" w:rsidDel="00CD6409">
          <w:rPr>
            <w:rFonts w:ascii="Arial" w:hAnsi="Arial" w:cs="Arial"/>
          </w:rPr>
          <w:delText>18</w:delText>
        </w:r>
      </w:del>
      <w:r w:rsidRPr="00D3282A">
        <w:rPr>
          <w:rFonts w:ascii="Arial" w:hAnsi="Arial" w:cs="Arial"/>
        </w:rPr>
        <w:t>]).</w:t>
      </w:r>
      <w:ins w:id="159" w:author="Julian Keil" w:date="2023-02-14T14:48:00Z">
        <w:r w:rsidR="007C69EA" w:rsidRPr="00D3282A">
          <w:rPr>
            <w:rFonts w:ascii="Arial" w:hAnsi="Arial" w:cs="Arial"/>
          </w:rPr>
          <w:t xml:space="preserve"> In the follow-up experiment with decapitated planarians, we found a</w:t>
        </w:r>
      </w:ins>
      <w:ins w:id="160" w:author="Julian Keil" w:date="2023-02-14T14:49:00Z">
        <w:r w:rsidR="007C69EA" w:rsidRPr="00D3282A">
          <w:rPr>
            <w:rFonts w:ascii="Arial" w:hAnsi="Arial" w:cs="Arial"/>
          </w:rPr>
          <w:t xml:space="preserve">n average exponent of x = </w:t>
        </w:r>
      </w:ins>
      <w:ins w:id="161" w:author="Julian Keil" w:date="2023-02-14T14:50:00Z">
        <w:r w:rsidR="007C69EA" w:rsidRPr="00D3282A">
          <w:rPr>
            <w:rFonts w:ascii="Arial" w:hAnsi="Arial" w:cs="Arial"/>
          </w:rPr>
          <w:t xml:space="preserve">1.32 (SD = 1.16) during </w:t>
        </w:r>
      </w:ins>
      <w:ins w:id="162" w:author="Julian Keil" w:date="2023-02-14T14:51:00Z">
        <w:r w:rsidR="007C69EA" w:rsidRPr="00D3282A">
          <w:rPr>
            <w:rFonts w:ascii="Arial" w:hAnsi="Arial" w:cs="Arial"/>
          </w:rPr>
          <w:t xml:space="preserve">darkness, and x = 1.48 (SD = 0.93) during light stimulation. These values neither differed within </w:t>
        </w:r>
      </w:ins>
      <w:ins w:id="163" w:author="Julian Keil" w:date="2023-02-14T14:52:00Z">
        <w:r w:rsidR="007C69EA" w:rsidRPr="00D3282A">
          <w:rPr>
            <w:rFonts w:ascii="Arial" w:hAnsi="Arial" w:cs="Arial"/>
          </w:rPr>
          <w:t>the decapitated group (</w:t>
        </w:r>
        <w:proofErr w:type="gramStart"/>
        <w:r w:rsidR="007C69EA" w:rsidRPr="00D3282A">
          <w:rPr>
            <w:rFonts w:ascii="Arial" w:hAnsi="Arial" w:cs="Arial"/>
          </w:rPr>
          <w:t>t(</w:t>
        </w:r>
        <w:proofErr w:type="gramEnd"/>
        <w:r w:rsidR="007C69EA" w:rsidRPr="00D3282A">
          <w:rPr>
            <w:rFonts w:ascii="Arial" w:hAnsi="Arial" w:cs="Arial"/>
          </w:rPr>
          <w:t>17.15) = -0.33, p = 0.75, CI = [-</w:t>
        </w:r>
      </w:ins>
      <w:ins w:id="164" w:author="Julian Keil" w:date="2023-02-14T14:53:00Z">
        <w:r w:rsidR="007C69EA" w:rsidRPr="00D3282A">
          <w:rPr>
            <w:rFonts w:ascii="Arial" w:hAnsi="Arial" w:cs="Arial"/>
          </w:rPr>
          <w:t>1.15 0.84</w:t>
        </w:r>
      </w:ins>
      <w:ins w:id="165" w:author="Julian Keil" w:date="2023-02-14T14:52:00Z">
        <w:r w:rsidR="007C69EA" w:rsidRPr="00D3282A">
          <w:rPr>
            <w:rFonts w:ascii="Arial" w:hAnsi="Arial" w:cs="Arial"/>
          </w:rPr>
          <w:t>]</w:t>
        </w:r>
      </w:ins>
      <w:ins w:id="166" w:author="Julian Keil" w:date="2023-02-14T14:53:00Z">
        <w:r w:rsidR="007C69EA" w:rsidRPr="00D3282A">
          <w:rPr>
            <w:rFonts w:ascii="Arial" w:hAnsi="Arial" w:cs="Arial"/>
          </w:rPr>
          <w:t>), nor within the darkness group (t(</w:t>
        </w:r>
      </w:ins>
      <w:ins w:id="167" w:author="Julian Keil" w:date="2023-02-14T14:54:00Z">
        <w:r w:rsidR="007C69EA" w:rsidRPr="00D3282A">
          <w:rPr>
            <w:rFonts w:ascii="Arial" w:hAnsi="Arial" w:cs="Arial"/>
          </w:rPr>
          <w:t>12.29</w:t>
        </w:r>
      </w:ins>
      <w:ins w:id="168" w:author="Julian Keil" w:date="2023-02-14T14:53:00Z">
        <w:r w:rsidR="007C69EA" w:rsidRPr="00D3282A">
          <w:rPr>
            <w:rFonts w:ascii="Arial" w:hAnsi="Arial" w:cs="Arial"/>
          </w:rPr>
          <w:t>) = -0.</w:t>
        </w:r>
      </w:ins>
      <w:ins w:id="169" w:author="Julian Keil" w:date="2023-02-14T14:54:00Z">
        <w:r w:rsidR="007C69EA" w:rsidRPr="00D3282A">
          <w:rPr>
            <w:rFonts w:ascii="Arial" w:hAnsi="Arial" w:cs="Arial"/>
          </w:rPr>
          <w:t>24</w:t>
        </w:r>
      </w:ins>
      <w:ins w:id="170" w:author="Julian Keil" w:date="2023-02-14T14:53:00Z">
        <w:r w:rsidR="007C69EA" w:rsidRPr="00D3282A">
          <w:rPr>
            <w:rFonts w:ascii="Arial" w:hAnsi="Arial" w:cs="Arial"/>
          </w:rPr>
          <w:t>, p = 0.</w:t>
        </w:r>
      </w:ins>
      <w:ins w:id="171" w:author="Julian Keil" w:date="2023-02-14T14:54:00Z">
        <w:r w:rsidR="007C69EA" w:rsidRPr="00D3282A">
          <w:rPr>
            <w:rFonts w:ascii="Arial" w:hAnsi="Arial" w:cs="Arial"/>
          </w:rPr>
          <w:t>81</w:t>
        </w:r>
      </w:ins>
      <w:ins w:id="172" w:author="Julian Keil" w:date="2023-02-14T14:53:00Z">
        <w:r w:rsidR="007C69EA" w:rsidRPr="00D3282A">
          <w:rPr>
            <w:rFonts w:ascii="Arial" w:hAnsi="Arial" w:cs="Arial"/>
          </w:rPr>
          <w:t>, CI = [-</w:t>
        </w:r>
      </w:ins>
      <w:ins w:id="173" w:author="Julian Keil" w:date="2023-02-14T14:54:00Z">
        <w:r w:rsidR="007C69EA" w:rsidRPr="00D3282A">
          <w:rPr>
            <w:rFonts w:ascii="Arial" w:hAnsi="Arial" w:cs="Arial"/>
          </w:rPr>
          <w:t>0</w:t>
        </w:r>
      </w:ins>
      <w:ins w:id="174" w:author="Julian Keil" w:date="2023-02-14T14:53:00Z">
        <w:r w:rsidR="007C69EA" w:rsidRPr="00D3282A">
          <w:rPr>
            <w:rFonts w:ascii="Arial" w:hAnsi="Arial" w:cs="Arial"/>
          </w:rPr>
          <w:t>.</w:t>
        </w:r>
      </w:ins>
      <w:ins w:id="175" w:author="Julian Keil" w:date="2023-02-14T14:54:00Z">
        <w:r w:rsidR="007C69EA" w:rsidRPr="00D3282A">
          <w:rPr>
            <w:rFonts w:ascii="Arial" w:hAnsi="Arial" w:cs="Arial"/>
          </w:rPr>
          <w:t>97</w:t>
        </w:r>
      </w:ins>
      <w:ins w:id="176" w:author="Julian Keil" w:date="2023-02-14T14:53:00Z">
        <w:r w:rsidR="007C69EA" w:rsidRPr="00D3282A">
          <w:rPr>
            <w:rFonts w:ascii="Arial" w:hAnsi="Arial" w:cs="Arial"/>
          </w:rPr>
          <w:t xml:space="preserve"> 0.</w:t>
        </w:r>
      </w:ins>
      <w:ins w:id="177" w:author="Julian Keil" w:date="2023-02-14T14:54:00Z">
        <w:r w:rsidR="007C69EA" w:rsidRPr="00D3282A">
          <w:rPr>
            <w:rFonts w:ascii="Arial" w:hAnsi="Arial" w:cs="Arial"/>
          </w:rPr>
          <w:t>77</w:t>
        </w:r>
      </w:ins>
      <w:ins w:id="178" w:author="Julian Keil" w:date="2023-02-14T14:53:00Z">
        <w:r w:rsidR="007C69EA" w:rsidRPr="00D3282A">
          <w:rPr>
            <w:rFonts w:ascii="Arial" w:hAnsi="Arial" w:cs="Arial"/>
          </w:rPr>
          <w:t>])</w:t>
        </w:r>
      </w:ins>
      <w:ins w:id="179" w:author="Julian Keil" w:date="2023-02-14T14:54:00Z">
        <w:r w:rsidR="007C69EA" w:rsidRPr="00D3282A">
          <w:rPr>
            <w:rFonts w:ascii="Arial" w:hAnsi="Arial" w:cs="Arial"/>
          </w:rPr>
          <w:t>, or the light stimulation group (t(14.</w:t>
        </w:r>
      </w:ins>
      <w:ins w:id="180" w:author="Julian Keil" w:date="2023-02-14T14:55:00Z">
        <w:r w:rsidR="007C69EA" w:rsidRPr="00D3282A">
          <w:rPr>
            <w:rFonts w:ascii="Arial" w:hAnsi="Arial" w:cs="Arial"/>
          </w:rPr>
          <w:t>98</w:t>
        </w:r>
      </w:ins>
      <w:ins w:id="181" w:author="Julian Keil" w:date="2023-02-14T14:54:00Z">
        <w:r w:rsidR="007C69EA" w:rsidRPr="00D3282A">
          <w:rPr>
            <w:rFonts w:ascii="Arial" w:hAnsi="Arial" w:cs="Arial"/>
          </w:rPr>
          <w:t>) = -0.</w:t>
        </w:r>
      </w:ins>
      <w:ins w:id="182" w:author="Julian Keil" w:date="2023-02-14T14:55:00Z">
        <w:r w:rsidR="007C69EA" w:rsidRPr="00D3282A">
          <w:rPr>
            <w:rFonts w:ascii="Arial" w:hAnsi="Arial" w:cs="Arial"/>
          </w:rPr>
          <w:t>49</w:t>
        </w:r>
      </w:ins>
      <w:ins w:id="183" w:author="Julian Keil" w:date="2023-02-14T14:54:00Z">
        <w:r w:rsidR="007C69EA" w:rsidRPr="00D3282A">
          <w:rPr>
            <w:rFonts w:ascii="Arial" w:hAnsi="Arial" w:cs="Arial"/>
          </w:rPr>
          <w:t>, p = 0.</w:t>
        </w:r>
      </w:ins>
      <w:ins w:id="184" w:author="Julian Keil" w:date="2023-02-14T14:55:00Z">
        <w:r w:rsidR="007C69EA" w:rsidRPr="00D3282A">
          <w:rPr>
            <w:rFonts w:ascii="Arial" w:hAnsi="Arial" w:cs="Arial"/>
          </w:rPr>
          <w:t>63</w:t>
        </w:r>
      </w:ins>
      <w:ins w:id="185" w:author="Julian Keil" w:date="2023-02-14T14:54:00Z">
        <w:r w:rsidR="007C69EA" w:rsidRPr="00D3282A">
          <w:rPr>
            <w:rFonts w:ascii="Arial" w:hAnsi="Arial" w:cs="Arial"/>
          </w:rPr>
          <w:t>, CI = [-</w:t>
        </w:r>
      </w:ins>
      <w:ins w:id="186" w:author="Julian Keil" w:date="2023-02-14T14:55:00Z">
        <w:r w:rsidR="007C69EA" w:rsidRPr="00D3282A">
          <w:rPr>
            <w:rFonts w:ascii="Arial" w:hAnsi="Arial" w:cs="Arial"/>
          </w:rPr>
          <w:t>0.89</w:t>
        </w:r>
      </w:ins>
      <w:ins w:id="187" w:author="Julian Keil" w:date="2023-02-14T14:54:00Z">
        <w:r w:rsidR="007C69EA" w:rsidRPr="00D3282A">
          <w:rPr>
            <w:rFonts w:ascii="Arial" w:hAnsi="Arial" w:cs="Arial"/>
          </w:rPr>
          <w:t xml:space="preserve"> 0.</w:t>
        </w:r>
      </w:ins>
      <w:ins w:id="188" w:author="Julian Keil" w:date="2023-02-14T14:55:00Z">
        <w:r w:rsidR="007C69EA" w:rsidRPr="00D3282A">
          <w:rPr>
            <w:rFonts w:ascii="Arial" w:hAnsi="Arial" w:cs="Arial"/>
          </w:rPr>
          <w:t>56</w:t>
        </w:r>
      </w:ins>
      <w:ins w:id="189" w:author="Julian Keil" w:date="2023-02-14T14:54:00Z">
        <w:r w:rsidR="007C69EA" w:rsidRPr="00D3282A">
          <w:rPr>
            <w:rFonts w:ascii="Arial" w:hAnsi="Arial" w:cs="Arial"/>
          </w:rPr>
          <w:t>]).</w:t>
        </w:r>
      </w:ins>
    </w:p>
    <w:p w14:paraId="6984FFF3" w14:textId="77777777" w:rsidR="006959E1" w:rsidRPr="00D3282A" w:rsidRDefault="006959E1" w:rsidP="005A432B">
      <w:pPr>
        <w:spacing w:line="480" w:lineRule="auto"/>
        <w:rPr>
          <w:rFonts w:ascii="Arial" w:hAnsi="Arial" w:cs="Arial"/>
        </w:rPr>
      </w:pPr>
    </w:p>
    <w:p w14:paraId="2E5BFF9F" w14:textId="77777777" w:rsidR="006959E1" w:rsidRPr="00D3282A" w:rsidRDefault="00000000" w:rsidP="005A432B">
      <w:pPr>
        <w:spacing w:line="480" w:lineRule="auto"/>
        <w:rPr>
          <w:rFonts w:ascii="Arial" w:hAnsi="Arial" w:cs="Arial"/>
          <w:b/>
        </w:rPr>
      </w:pPr>
      <w:r w:rsidRPr="00D3282A">
        <w:rPr>
          <w:rFonts w:ascii="Arial" w:hAnsi="Arial" w:cs="Arial"/>
          <w:b/>
        </w:rPr>
        <w:t>3.2 Oscillatory Activity</w:t>
      </w:r>
    </w:p>
    <w:p w14:paraId="76F16BAC" w14:textId="145FD9F5" w:rsidR="006959E1" w:rsidRDefault="00000000" w:rsidP="005A432B">
      <w:pPr>
        <w:spacing w:line="480" w:lineRule="auto"/>
        <w:rPr>
          <w:rFonts w:ascii="Arial" w:hAnsi="Arial" w:cs="Arial"/>
        </w:rPr>
      </w:pPr>
      <w:r w:rsidRPr="00D3282A">
        <w:rPr>
          <w:rFonts w:ascii="Arial" w:hAnsi="Arial" w:cs="Arial"/>
        </w:rPr>
        <w:lastRenderedPageBreak/>
        <w:t xml:space="preserve">In the second step, we estimated the power of oscillatory activity between 0.5 and 20 Hz with logarithmic frequency spacing. The permutation-based comparison between groups with FDR correction for multiple comparisons indicated that the power of oscillatory activity differed between the planarians recorded during darkness and under light stimulation in a low frequency range between 0.488 and 1.098 Hz and in a higher frequency range between </w:t>
      </w:r>
      <w:del w:id="190" w:author="Julian Keil" w:date="2023-02-14T14:56:00Z">
        <w:r w:rsidRPr="00D3282A" w:rsidDel="007C69EA">
          <w:rPr>
            <w:rFonts w:ascii="Arial" w:hAnsi="Arial" w:cs="Arial"/>
          </w:rPr>
          <w:delText>2</w:delText>
        </w:r>
      </w:del>
      <w:ins w:id="191" w:author="Julian Keil" w:date="2023-02-14T14:56:00Z">
        <w:r w:rsidR="007C69EA" w:rsidRPr="00D3282A">
          <w:rPr>
            <w:rFonts w:ascii="Arial" w:hAnsi="Arial" w:cs="Arial"/>
          </w:rPr>
          <w:t>3</w:t>
        </w:r>
      </w:ins>
      <w:r w:rsidRPr="00D3282A">
        <w:rPr>
          <w:rFonts w:ascii="Arial" w:hAnsi="Arial" w:cs="Arial"/>
        </w:rPr>
        <w:t>.</w:t>
      </w:r>
      <w:del w:id="192" w:author="Julian Keil" w:date="2023-02-14T14:56:00Z">
        <w:r w:rsidRPr="00D3282A" w:rsidDel="007C69EA">
          <w:rPr>
            <w:rFonts w:ascii="Arial" w:hAnsi="Arial" w:cs="Arial"/>
          </w:rPr>
          <w:delText xml:space="preserve">685 </w:delText>
        </w:r>
      </w:del>
      <w:ins w:id="193" w:author="Julian Keil" w:date="2023-02-14T14:56:00Z">
        <w:r w:rsidR="007C69EA" w:rsidRPr="00D3282A">
          <w:rPr>
            <w:rFonts w:ascii="Arial" w:hAnsi="Arial" w:cs="Arial"/>
          </w:rPr>
          <w:t>1</w:t>
        </w:r>
      </w:ins>
      <w:ins w:id="194" w:author="Julian Keil" w:date="2023-02-14T14:57:00Z">
        <w:r w:rsidR="007C69EA" w:rsidRPr="00D3282A">
          <w:rPr>
            <w:rFonts w:ascii="Arial" w:hAnsi="Arial" w:cs="Arial"/>
          </w:rPr>
          <w:t>74</w:t>
        </w:r>
      </w:ins>
      <w:ins w:id="195" w:author="Julian Keil" w:date="2023-02-14T14:56:00Z">
        <w:r w:rsidR="007C69EA" w:rsidRPr="00D3282A">
          <w:rPr>
            <w:rFonts w:ascii="Arial" w:hAnsi="Arial" w:cs="Arial"/>
          </w:rPr>
          <w:t xml:space="preserve"> </w:t>
        </w:r>
      </w:ins>
      <w:r w:rsidRPr="00D3282A">
        <w:rPr>
          <w:rFonts w:ascii="Arial" w:hAnsi="Arial" w:cs="Arial"/>
        </w:rPr>
        <w:t xml:space="preserve">and 20.019 Hz (see table 1 for details), as indicated by the green horizontal lines in figure </w:t>
      </w:r>
      <w:del w:id="196" w:author="Julian Keil" w:date="2023-02-15T10:32:00Z">
        <w:r w:rsidRPr="00D3282A" w:rsidDel="00BF6EA0">
          <w:rPr>
            <w:rFonts w:ascii="Arial" w:hAnsi="Arial" w:cs="Arial"/>
          </w:rPr>
          <w:delText>2</w:delText>
        </w:r>
      </w:del>
      <w:ins w:id="197" w:author="Julian Keil" w:date="2023-02-15T10:32:00Z">
        <w:r w:rsidR="00BF6EA0">
          <w:rPr>
            <w:rFonts w:ascii="Arial" w:hAnsi="Arial" w:cs="Arial"/>
          </w:rPr>
          <w:t>3</w:t>
        </w:r>
      </w:ins>
      <w:r w:rsidRPr="00D3282A">
        <w:rPr>
          <w:rFonts w:ascii="Arial" w:hAnsi="Arial" w:cs="Arial"/>
        </w:rPr>
        <w:t xml:space="preserve">. The power spectra from the planarians under light stimulation differed across the entire frequency range from the spectra recorded from the dead mosquito larvae. However, only the power above </w:t>
      </w:r>
      <w:r w:rsidR="00060115">
        <w:rPr>
          <w:rFonts w:ascii="Arial" w:hAnsi="Arial" w:cs="Arial"/>
        </w:rPr>
        <w:t>7</w:t>
      </w:r>
      <w:r w:rsidRPr="00D3282A">
        <w:rPr>
          <w:rFonts w:ascii="Arial" w:hAnsi="Arial" w:cs="Arial"/>
        </w:rPr>
        <w:t>.</w:t>
      </w:r>
      <w:r w:rsidR="00060115">
        <w:rPr>
          <w:rFonts w:ascii="Arial" w:hAnsi="Arial" w:cs="Arial"/>
        </w:rPr>
        <w:t>324</w:t>
      </w:r>
      <w:r w:rsidRPr="00D3282A">
        <w:rPr>
          <w:rFonts w:ascii="Arial" w:hAnsi="Arial" w:cs="Arial"/>
        </w:rPr>
        <w:t xml:space="preserve"> Hz differed between the planarians recorded during darkness and the dead mosquito larvae.</w:t>
      </w:r>
    </w:p>
    <w:p w14:paraId="6E9B633B" w14:textId="2A9E81EE" w:rsidR="00060115" w:rsidRPr="00D3282A" w:rsidDel="00BF6EA0" w:rsidRDefault="00060115" w:rsidP="005A432B">
      <w:pPr>
        <w:spacing w:line="480" w:lineRule="auto"/>
        <w:rPr>
          <w:del w:id="198" w:author="Julian Keil" w:date="2023-02-15T10:32:00Z"/>
          <w:rFonts w:ascii="Arial" w:hAnsi="Arial" w:cs="Arial"/>
        </w:rPr>
      </w:pPr>
      <w:r>
        <w:rPr>
          <w:rFonts w:ascii="Arial" w:hAnsi="Arial" w:cs="Arial"/>
        </w:rPr>
        <w:t xml:space="preserve">In the follow-up experiment, we found that the power of oscillatory activity recorded from decapitated planarians during darkness and under light stimulation did not differ across the entire frequency range (see table 2 for details). Similarly, during </w:t>
      </w:r>
      <w:del w:id="199" w:author="Julian Keil" w:date="2023-02-15T10:32:00Z">
        <w:r w:rsidDel="00BF6EA0">
          <w:rPr>
            <w:rFonts w:ascii="Arial" w:hAnsi="Arial" w:cs="Arial"/>
          </w:rPr>
          <w:delText>darknedd</w:delText>
        </w:r>
      </w:del>
      <w:ins w:id="200" w:author="Julian Keil" w:date="2023-02-15T10:32:00Z">
        <w:r w:rsidR="00BF6EA0">
          <w:rPr>
            <w:rFonts w:ascii="Arial" w:hAnsi="Arial" w:cs="Arial"/>
          </w:rPr>
          <w:t>darkne</w:t>
        </w:r>
        <w:r w:rsidR="00BF6EA0">
          <w:rPr>
            <w:rFonts w:ascii="Arial" w:hAnsi="Arial" w:cs="Arial"/>
          </w:rPr>
          <w:t>ss</w:t>
        </w:r>
      </w:ins>
      <w:r>
        <w:rPr>
          <w:rFonts w:ascii="Arial" w:hAnsi="Arial" w:cs="Arial"/>
        </w:rPr>
        <w:t>, the power spectra of intact and decapitated planarians did not differ. In contrast, under light</w:t>
      </w:r>
      <w:ins w:id="201" w:author="Julian Keil" w:date="2023-02-14T15:45:00Z">
        <w:r>
          <w:rPr>
            <w:rFonts w:ascii="Arial" w:hAnsi="Arial" w:cs="Arial"/>
          </w:rPr>
          <w:t xml:space="preserve"> stimulation, low-frequency power between 0.488 and </w:t>
        </w:r>
      </w:ins>
      <w:ins w:id="202" w:author="Julian Keil" w:date="2023-02-14T15:46:00Z">
        <w:r>
          <w:rPr>
            <w:rFonts w:ascii="Arial" w:hAnsi="Arial" w:cs="Arial"/>
          </w:rPr>
          <w:t xml:space="preserve">1.342 Hz was higher for the intact than for the </w:t>
        </w:r>
      </w:ins>
      <w:ins w:id="203" w:author="Julian Keil" w:date="2023-02-14T15:47:00Z">
        <w:r>
          <w:rPr>
            <w:rFonts w:ascii="Arial" w:hAnsi="Arial" w:cs="Arial"/>
          </w:rPr>
          <w:t xml:space="preserve">decapitated animals, as indicated by the green horizontal line in figure </w:t>
        </w:r>
      </w:ins>
      <w:ins w:id="204" w:author="Julian Keil" w:date="2023-02-15T10:32:00Z">
        <w:r w:rsidR="00BF6EA0">
          <w:rPr>
            <w:rFonts w:ascii="Arial" w:hAnsi="Arial" w:cs="Arial"/>
          </w:rPr>
          <w:t>4</w:t>
        </w:r>
      </w:ins>
      <w:ins w:id="205" w:author="Julian Keil" w:date="2023-02-15T10:33:00Z">
        <w:r w:rsidR="00BF6EA0">
          <w:rPr>
            <w:rFonts w:ascii="Arial" w:hAnsi="Arial" w:cs="Arial"/>
          </w:rPr>
          <w:t xml:space="preserve">, which suggests that </w:t>
        </w:r>
      </w:ins>
      <w:ins w:id="206" w:author="Julian Keil" w:date="2023-02-15T10:34:00Z">
        <w:r w:rsidR="004E30D7">
          <w:rPr>
            <w:rFonts w:ascii="Arial" w:hAnsi="Arial" w:cs="Arial"/>
          </w:rPr>
          <w:t xml:space="preserve">the </w:t>
        </w:r>
        <w:proofErr w:type="gramStart"/>
        <w:r w:rsidR="004E30D7">
          <w:rPr>
            <w:rFonts w:ascii="Arial" w:hAnsi="Arial" w:cs="Arial"/>
          </w:rPr>
          <w:t>eye-s</w:t>
        </w:r>
      </w:ins>
      <w:ins w:id="207" w:author="Julian Keil" w:date="2023-02-15T10:35:00Z">
        <w:r w:rsidR="004E30D7">
          <w:rPr>
            <w:rFonts w:ascii="Arial" w:hAnsi="Arial" w:cs="Arial"/>
          </w:rPr>
          <w:t>pots</w:t>
        </w:r>
        <w:proofErr w:type="gramEnd"/>
        <w:r w:rsidR="004E30D7">
          <w:rPr>
            <w:rFonts w:ascii="Arial" w:hAnsi="Arial" w:cs="Arial"/>
          </w:rPr>
          <w:t xml:space="preserve"> are necessary for the perception of light.</w:t>
        </w:r>
      </w:ins>
      <w:ins w:id="208" w:author="Julian Keil" w:date="2023-02-15T10:34:00Z">
        <w:r w:rsidR="004E30D7">
          <w:rPr>
            <w:rFonts w:ascii="Arial" w:hAnsi="Arial" w:cs="Arial"/>
          </w:rPr>
          <w:t xml:space="preserve"> </w:t>
        </w:r>
      </w:ins>
      <w:del w:id="209" w:author="Julian Keil" w:date="2023-02-15T10:32:00Z">
        <w:r w:rsidDel="00BF6EA0">
          <w:rPr>
            <w:rFonts w:ascii="Arial" w:hAnsi="Arial" w:cs="Arial"/>
          </w:rPr>
          <w:delText xml:space="preserve"> </w:delText>
        </w:r>
      </w:del>
    </w:p>
    <w:p w14:paraId="26BCA17E" w14:textId="77777777" w:rsidR="006959E1" w:rsidRPr="007C69EA" w:rsidRDefault="006959E1" w:rsidP="005A432B">
      <w:pPr>
        <w:spacing w:line="480" w:lineRule="auto"/>
        <w:rPr>
          <w:rFonts w:ascii="Arial" w:eastAsia="Arial" w:hAnsi="Arial" w:cs="Arial"/>
          <w:sz w:val="8"/>
          <w:szCs w:val="8"/>
        </w:rPr>
        <w:sectPr w:rsidR="006959E1" w:rsidRPr="007C69EA" w:rsidSect="005A432B">
          <w:footerReference w:type="even" r:id="rId13"/>
          <w:footerReference w:type="default" r:id="rId14"/>
          <w:pgSz w:w="11900" w:h="16840"/>
          <w:pgMar w:top="1418" w:right="1418" w:bottom="1134" w:left="1418" w:header="709" w:footer="709" w:gutter="0"/>
          <w:lnNumType w:countBy="1" w:restart="continuous"/>
          <w:pgNumType w:start="1"/>
          <w:cols w:space="720"/>
        </w:sectPr>
      </w:pPr>
    </w:p>
    <w:p w14:paraId="2D8C29EE" w14:textId="77777777" w:rsidR="006959E1" w:rsidRPr="00306EFF" w:rsidRDefault="00000000" w:rsidP="005A432B">
      <w:pPr>
        <w:spacing w:line="480" w:lineRule="auto"/>
        <w:rPr>
          <w:rFonts w:ascii="Arial" w:hAnsi="Arial" w:cs="Arial"/>
          <w:i/>
        </w:rPr>
      </w:pPr>
      <w:r w:rsidRPr="00306EFF">
        <w:rPr>
          <w:rFonts w:ascii="Arial" w:hAnsi="Arial" w:cs="Arial"/>
          <w:i/>
        </w:rPr>
        <w:lastRenderedPageBreak/>
        <w:t>Table 1: Statistical results for the comparison of oscillatory power between 0.5 and 20 Hz for the three groups (planarians recorded during darkness and under light stimulation, and dead mosquito larvae). T- and p-values result from permutation-based between-groups comparisons, and significance thresholds are FDR corrected for multiple comparisons.</w:t>
      </w:r>
    </w:p>
    <w:tbl>
      <w:tblPr>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481480" w:rsidRPr="00652FFF" w14:paraId="129730CB" w14:textId="77777777" w:rsidTr="00951E67">
        <w:trPr>
          <w:trHeight w:val="284"/>
        </w:trPr>
        <w:tc>
          <w:tcPr>
            <w:tcW w:w="634" w:type="dxa"/>
            <w:shd w:val="clear" w:color="auto" w:fill="B7B7B7"/>
            <w:tcMar>
              <w:top w:w="100" w:type="dxa"/>
              <w:left w:w="100" w:type="dxa"/>
              <w:bottom w:w="100" w:type="dxa"/>
              <w:right w:w="100" w:type="dxa"/>
            </w:tcMar>
          </w:tcPr>
          <w:p w14:paraId="6EE5605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Freq.</w:t>
            </w:r>
          </w:p>
        </w:tc>
        <w:tc>
          <w:tcPr>
            <w:tcW w:w="634" w:type="dxa"/>
            <w:shd w:val="clear" w:color="auto" w:fill="B7B7B7"/>
            <w:tcMar>
              <w:top w:w="100" w:type="dxa"/>
              <w:left w:w="100" w:type="dxa"/>
              <w:bottom w:w="100" w:type="dxa"/>
              <w:right w:w="100" w:type="dxa"/>
            </w:tcMar>
          </w:tcPr>
          <w:p w14:paraId="70AD37C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0.488</w:t>
            </w:r>
          </w:p>
        </w:tc>
        <w:tc>
          <w:tcPr>
            <w:tcW w:w="634" w:type="dxa"/>
            <w:shd w:val="clear" w:color="auto" w:fill="B7B7B7"/>
            <w:tcMar>
              <w:top w:w="100" w:type="dxa"/>
              <w:left w:w="100" w:type="dxa"/>
              <w:bottom w:w="100" w:type="dxa"/>
              <w:right w:w="100" w:type="dxa"/>
            </w:tcMar>
          </w:tcPr>
          <w:p w14:paraId="4041AF3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0.610</w:t>
            </w:r>
          </w:p>
        </w:tc>
        <w:tc>
          <w:tcPr>
            <w:tcW w:w="634" w:type="dxa"/>
            <w:shd w:val="clear" w:color="auto" w:fill="B7B7B7"/>
            <w:tcMar>
              <w:top w:w="100" w:type="dxa"/>
              <w:left w:w="100" w:type="dxa"/>
              <w:bottom w:w="100" w:type="dxa"/>
              <w:right w:w="100" w:type="dxa"/>
            </w:tcMar>
          </w:tcPr>
          <w:p w14:paraId="32EC072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0.732</w:t>
            </w:r>
          </w:p>
        </w:tc>
        <w:tc>
          <w:tcPr>
            <w:tcW w:w="634" w:type="dxa"/>
            <w:shd w:val="clear" w:color="auto" w:fill="B7B7B7"/>
            <w:tcMar>
              <w:top w:w="100" w:type="dxa"/>
              <w:left w:w="100" w:type="dxa"/>
              <w:bottom w:w="100" w:type="dxa"/>
              <w:right w:w="100" w:type="dxa"/>
            </w:tcMar>
          </w:tcPr>
          <w:p w14:paraId="23DA6CA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0.854</w:t>
            </w:r>
          </w:p>
        </w:tc>
        <w:tc>
          <w:tcPr>
            <w:tcW w:w="634" w:type="dxa"/>
            <w:shd w:val="clear" w:color="auto" w:fill="B7B7B7"/>
            <w:tcMar>
              <w:top w:w="100" w:type="dxa"/>
              <w:left w:w="100" w:type="dxa"/>
              <w:bottom w:w="100" w:type="dxa"/>
              <w:right w:w="100" w:type="dxa"/>
            </w:tcMar>
          </w:tcPr>
          <w:p w14:paraId="0D864F0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74939B8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5DC1B8B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6BD94E3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0A9AF4E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75B299E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5FC8595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2419223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7342AB9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5FBD9340"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06C6DE8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1653F0E8"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2D4DC488"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1B795D7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1A04543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331F604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55BC5FC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36B317A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0FA0458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20.019</w:t>
            </w:r>
          </w:p>
        </w:tc>
      </w:tr>
      <w:tr w:rsidR="00481480" w:rsidRPr="00652FFF" w14:paraId="6B2D24F5" w14:textId="77777777" w:rsidTr="00951E67">
        <w:trPr>
          <w:trHeight w:val="284"/>
        </w:trPr>
        <w:tc>
          <w:tcPr>
            <w:tcW w:w="15198" w:type="dxa"/>
            <w:gridSpan w:val="24"/>
            <w:shd w:val="clear" w:color="auto" w:fill="B7B7B7"/>
            <w:tcMar>
              <w:top w:w="100" w:type="dxa"/>
              <w:left w:w="100" w:type="dxa"/>
              <w:bottom w:w="100" w:type="dxa"/>
              <w:right w:w="100" w:type="dxa"/>
            </w:tcMar>
          </w:tcPr>
          <w:p w14:paraId="4D37A7C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eastAsia="Arial" w:hAnsi="Arial" w:cs="Arial"/>
                <w:b/>
                <w:sz w:val="12"/>
                <w:szCs w:val="12"/>
              </w:rPr>
              <w:t>Dark vs. Light</w:t>
            </w:r>
          </w:p>
        </w:tc>
      </w:tr>
      <w:tr w:rsidR="00481480" w:rsidRPr="00652FFF" w14:paraId="6D7BD515" w14:textId="77777777" w:rsidTr="00951E67">
        <w:trPr>
          <w:trHeight w:val="284"/>
        </w:trPr>
        <w:tc>
          <w:tcPr>
            <w:tcW w:w="634" w:type="dxa"/>
            <w:shd w:val="clear" w:color="auto" w:fill="B7B7B7"/>
            <w:tcMar>
              <w:top w:w="100" w:type="dxa"/>
              <w:left w:w="100" w:type="dxa"/>
              <w:bottom w:w="100" w:type="dxa"/>
              <w:right w:w="100" w:type="dxa"/>
            </w:tcMar>
          </w:tcPr>
          <w:p w14:paraId="3DEFC1C4"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31E9524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5112</w:t>
            </w:r>
          </w:p>
        </w:tc>
        <w:tc>
          <w:tcPr>
            <w:tcW w:w="634" w:type="dxa"/>
            <w:tcMar>
              <w:top w:w="100" w:type="dxa"/>
              <w:left w:w="100" w:type="dxa"/>
              <w:bottom w:w="100" w:type="dxa"/>
              <w:right w:w="100" w:type="dxa"/>
            </w:tcMar>
            <w:vAlign w:val="bottom"/>
          </w:tcPr>
          <w:p w14:paraId="5F06FC2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4146</w:t>
            </w:r>
          </w:p>
        </w:tc>
        <w:tc>
          <w:tcPr>
            <w:tcW w:w="634" w:type="dxa"/>
            <w:tcMar>
              <w:top w:w="100" w:type="dxa"/>
              <w:left w:w="100" w:type="dxa"/>
              <w:bottom w:w="100" w:type="dxa"/>
              <w:right w:w="100" w:type="dxa"/>
            </w:tcMar>
            <w:vAlign w:val="bottom"/>
          </w:tcPr>
          <w:p w14:paraId="2A038BF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3160</w:t>
            </w:r>
          </w:p>
        </w:tc>
        <w:tc>
          <w:tcPr>
            <w:tcW w:w="634" w:type="dxa"/>
            <w:tcMar>
              <w:top w:w="100" w:type="dxa"/>
              <w:left w:w="100" w:type="dxa"/>
              <w:bottom w:w="100" w:type="dxa"/>
              <w:right w:w="100" w:type="dxa"/>
            </w:tcMar>
            <w:vAlign w:val="bottom"/>
          </w:tcPr>
          <w:p w14:paraId="651DD7A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3980</w:t>
            </w:r>
          </w:p>
        </w:tc>
        <w:tc>
          <w:tcPr>
            <w:tcW w:w="634" w:type="dxa"/>
            <w:tcMar>
              <w:top w:w="100" w:type="dxa"/>
              <w:left w:w="100" w:type="dxa"/>
              <w:bottom w:w="100" w:type="dxa"/>
              <w:right w:w="100" w:type="dxa"/>
            </w:tcMar>
            <w:vAlign w:val="bottom"/>
          </w:tcPr>
          <w:p w14:paraId="44E7EA3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3536</w:t>
            </w:r>
          </w:p>
        </w:tc>
        <w:tc>
          <w:tcPr>
            <w:tcW w:w="633" w:type="dxa"/>
            <w:tcMar>
              <w:top w:w="100" w:type="dxa"/>
              <w:left w:w="100" w:type="dxa"/>
              <w:bottom w:w="100" w:type="dxa"/>
              <w:right w:w="100" w:type="dxa"/>
            </w:tcMar>
            <w:vAlign w:val="bottom"/>
          </w:tcPr>
          <w:p w14:paraId="10119FD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2769</w:t>
            </w:r>
          </w:p>
        </w:tc>
        <w:tc>
          <w:tcPr>
            <w:tcW w:w="633" w:type="dxa"/>
            <w:tcMar>
              <w:top w:w="100" w:type="dxa"/>
              <w:left w:w="100" w:type="dxa"/>
              <w:bottom w:w="100" w:type="dxa"/>
              <w:right w:w="100" w:type="dxa"/>
            </w:tcMar>
            <w:vAlign w:val="bottom"/>
          </w:tcPr>
          <w:p w14:paraId="0F2ED79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6863</w:t>
            </w:r>
          </w:p>
        </w:tc>
        <w:tc>
          <w:tcPr>
            <w:tcW w:w="633" w:type="dxa"/>
            <w:tcMar>
              <w:top w:w="100" w:type="dxa"/>
              <w:left w:w="100" w:type="dxa"/>
              <w:bottom w:w="100" w:type="dxa"/>
              <w:right w:w="100" w:type="dxa"/>
            </w:tcMar>
            <w:vAlign w:val="bottom"/>
          </w:tcPr>
          <w:p w14:paraId="1311DB2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5758</w:t>
            </w:r>
          </w:p>
        </w:tc>
        <w:tc>
          <w:tcPr>
            <w:tcW w:w="633" w:type="dxa"/>
            <w:tcMar>
              <w:top w:w="100" w:type="dxa"/>
              <w:left w:w="100" w:type="dxa"/>
              <w:bottom w:w="100" w:type="dxa"/>
              <w:right w:w="100" w:type="dxa"/>
            </w:tcMar>
            <w:vAlign w:val="bottom"/>
          </w:tcPr>
          <w:p w14:paraId="2F11477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2749</w:t>
            </w:r>
          </w:p>
        </w:tc>
        <w:tc>
          <w:tcPr>
            <w:tcW w:w="633" w:type="dxa"/>
            <w:tcMar>
              <w:top w:w="100" w:type="dxa"/>
              <w:left w:w="100" w:type="dxa"/>
              <w:bottom w:w="100" w:type="dxa"/>
              <w:right w:w="100" w:type="dxa"/>
            </w:tcMar>
            <w:vAlign w:val="bottom"/>
          </w:tcPr>
          <w:p w14:paraId="44EEF04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1463</w:t>
            </w:r>
          </w:p>
        </w:tc>
        <w:tc>
          <w:tcPr>
            <w:tcW w:w="633" w:type="dxa"/>
            <w:tcMar>
              <w:top w:w="100" w:type="dxa"/>
              <w:left w:w="100" w:type="dxa"/>
              <w:bottom w:w="100" w:type="dxa"/>
              <w:right w:w="100" w:type="dxa"/>
            </w:tcMar>
            <w:vAlign w:val="bottom"/>
          </w:tcPr>
          <w:p w14:paraId="1D84A40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3386</w:t>
            </w:r>
          </w:p>
        </w:tc>
        <w:tc>
          <w:tcPr>
            <w:tcW w:w="633" w:type="dxa"/>
            <w:tcMar>
              <w:top w:w="100" w:type="dxa"/>
              <w:left w:w="100" w:type="dxa"/>
              <w:bottom w:w="100" w:type="dxa"/>
              <w:right w:w="100" w:type="dxa"/>
            </w:tcMar>
            <w:vAlign w:val="bottom"/>
          </w:tcPr>
          <w:p w14:paraId="0496021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6734</w:t>
            </w:r>
          </w:p>
        </w:tc>
        <w:tc>
          <w:tcPr>
            <w:tcW w:w="633" w:type="dxa"/>
            <w:tcMar>
              <w:top w:w="100" w:type="dxa"/>
              <w:left w:w="100" w:type="dxa"/>
              <w:bottom w:w="100" w:type="dxa"/>
              <w:right w:w="100" w:type="dxa"/>
            </w:tcMar>
            <w:vAlign w:val="bottom"/>
          </w:tcPr>
          <w:p w14:paraId="09DA891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3596</w:t>
            </w:r>
          </w:p>
        </w:tc>
        <w:tc>
          <w:tcPr>
            <w:tcW w:w="633" w:type="dxa"/>
            <w:tcMar>
              <w:top w:w="100" w:type="dxa"/>
              <w:left w:w="100" w:type="dxa"/>
              <w:bottom w:w="100" w:type="dxa"/>
              <w:right w:w="100" w:type="dxa"/>
            </w:tcMar>
            <w:vAlign w:val="bottom"/>
          </w:tcPr>
          <w:p w14:paraId="1FC915D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0185</w:t>
            </w:r>
          </w:p>
        </w:tc>
        <w:tc>
          <w:tcPr>
            <w:tcW w:w="633" w:type="dxa"/>
            <w:tcMar>
              <w:top w:w="100" w:type="dxa"/>
              <w:left w:w="100" w:type="dxa"/>
              <w:bottom w:w="100" w:type="dxa"/>
              <w:right w:w="100" w:type="dxa"/>
            </w:tcMar>
            <w:vAlign w:val="bottom"/>
          </w:tcPr>
          <w:p w14:paraId="00568EB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5209</w:t>
            </w:r>
          </w:p>
        </w:tc>
        <w:tc>
          <w:tcPr>
            <w:tcW w:w="633" w:type="dxa"/>
            <w:tcMar>
              <w:top w:w="100" w:type="dxa"/>
              <w:left w:w="100" w:type="dxa"/>
              <w:bottom w:w="100" w:type="dxa"/>
              <w:right w:w="100" w:type="dxa"/>
            </w:tcMar>
            <w:vAlign w:val="bottom"/>
          </w:tcPr>
          <w:p w14:paraId="13AE37F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2532</w:t>
            </w:r>
          </w:p>
        </w:tc>
        <w:tc>
          <w:tcPr>
            <w:tcW w:w="633" w:type="dxa"/>
            <w:tcMar>
              <w:top w:w="100" w:type="dxa"/>
              <w:left w:w="100" w:type="dxa"/>
              <w:bottom w:w="100" w:type="dxa"/>
              <w:right w:w="100" w:type="dxa"/>
            </w:tcMar>
            <w:vAlign w:val="bottom"/>
          </w:tcPr>
          <w:p w14:paraId="1DA5894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3810</w:t>
            </w:r>
          </w:p>
        </w:tc>
        <w:tc>
          <w:tcPr>
            <w:tcW w:w="633" w:type="dxa"/>
            <w:tcMar>
              <w:top w:w="100" w:type="dxa"/>
              <w:left w:w="100" w:type="dxa"/>
              <w:bottom w:w="100" w:type="dxa"/>
              <w:right w:w="100" w:type="dxa"/>
            </w:tcMar>
            <w:vAlign w:val="bottom"/>
          </w:tcPr>
          <w:p w14:paraId="729101E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8230</w:t>
            </w:r>
          </w:p>
        </w:tc>
        <w:tc>
          <w:tcPr>
            <w:tcW w:w="633" w:type="dxa"/>
            <w:tcMar>
              <w:top w:w="100" w:type="dxa"/>
              <w:left w:w="100" w:type="dxa"/>
              <w:bottom w:w="100" w:type="dxa"/>
              <w:right w:w="100" w:type="dxa"/>
            </w:tcMar>
            <w:vAlign w:val="bottom"/>
          </w:tcPr>
          <w:p w14:paraId="4002F06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1953</w:t>
            </w:r>
          </w:p>
        </w:tc>
        <w:tc>
          <w:tcPr>
            <w:tcW w:w="633" w:type="dxa"/>
            <w:tcMar>
              <w:top w:w="100" w:type="dxa"/>
              <w:left w:w="100" w:type="dxa"/>
              <w:bottom w:w="100" w:type="dxa"/>
              <w:right w:w="100" w:type="dxa"/>
            </w:tcMar>
            <w:vAlign w:val="bottom"/>
          </w:tcPr>
          <w:p w14:paraId="4BCD986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3866</w:t>
            </w:r>
          </w:p>
        </w:tc>
        <w:tc>
          <w:tcPr>
            <w:tcW w:w="633" w:type="dxa"/>
            <w:tcMar>
              <w:top w:w="100" w:type="dxa"/>
              <w:left w:w="100" w:type="dxa"/>
              <w:bottom w:w="100" w:type="dxa"/>
              <w:right w:w="100" w:type="dxa"/>
            </w:tcMar>
            <w:vAlign w:val="bottom"/>
          </w:tcPr>
          <w:p w14:paraId="295D74D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5259</w:t>
            </w:r>
          </w:p>
        </w:tc>
        <w:tc>
          <w:tcPr>
            <w:tcW w:w="633" w:type="dxa"/>
            <w:tcMar>
              <w:top w:w="100" w:type="dxa"/>
              <w:left w:w="100" w:type="dxa"/>
              <w:bottom w:w="100" w:type="dxa"/>
              <w:right w:w="100" w:type="dxa"/>
            </w:tcMar>
            <w:vAlign w:val="bottom"/>
          </w:tcPr>
          <w:p w14:paraId="01588E3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4452</w:t>
            </w:r>
          </w:p>
        </w:tc>
        <w:tc>
          <w:tcPr>
            <w:tcW w:w="633" w:type="dxa"/>
            <w:tcMar>
              <w:top w:w="100" w:type="dxa"/>
              <w:left w:w="100" w:type="dxa"/>
              <w:bottom w:w="100" w:type="dxa"/>
              <w:right w:w="100" w:type="dxa"/>
            </w:tcMar>
            <w:vAlign w:val="bottom"/>
          </w:tcPr>
          <w:p w14:paraId="3D547E3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1491</w:t>
            </w:r>
          </w:p>
        </w:tc>
      </w:tr>
      <w:tr w:rsidR="00481480" w:rsidRPr="00652FFF" w14:paraId="20ADF806" w14:textId="77777777" w:rsidTr="00951E67">
        <w:trPr>
          <w:trHeight w:val="284"/>
        </w:trPr>
        <w:tc>
          <w:tcPr>
            <w:tcW w:w="634" w:type="dxa"/>
            <w:shd w:val="clear" w:color="auto" w:fill="B7B7B7"/>
            <w:tcMar>
              <w:top w:w="100" w:type="dxa"/>
              <w:left w:w="100" w:type="dxa"/>
              <w:bottom w:w="100" w:type="dxa"/>
              <w:right w:w="100" w:type="dxa"/>
            </w:tcMar>
          </w:tcPr>
          <w:p w14:paraId="42AA73A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20238C3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0EC7A6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1C5D7BB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4961075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2A63238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8565E6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6470CB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0050</w:t>
            </w:r>
          </w:p>
        </w:tc>
        <w:tc>
          <w:tcPr>
            <w:tcW w:w="633" w:type="dxa"/>
            <w:tcMar>
              <w:top w:w="100" w:type="dxa"/>
              <w:left w:w="100" w:type="dxa"/>
              <w:bottom w:w="100" w:type="dxa"/>
              <w:right w:w="100" w:type="dxa"/>
            </w:tcMar>
            <w:vAlign w:val="bottom"/>
          </w:tcPr>
          <w:p w14:paraId="5644290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0831</w:t>
            </w:r>
          </w:p>
        </w:tc>
        <w:tc>
          <w:tcPr>
            <w:tcW w:w="633" w:type="dxa"/>
            <w:tcMar>
              <w:top w:w="100" w:type="dxa"/>
              <w:left w:w="100" w:type="dxa"/>
              <w:bottom w:w="100" w:type="dxa"/>
              <w:right w:w="100" w:type="dxa"/>
            </w:tcMar>
            <w:vAlign w:val="bottom"/>
          </w:tcPr>
          <w:p w14:paraId="0FE80E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0168</w:t>
            </w:r>
          </w:p>
        </w:tc>
        <w:tc>
          <w:tcPr>
            <w:tcW w:w="633" w:type="dxa"/>
            <w:tcMar>
              <w:top w:w="100" w:type="dxa"/>
              <w:left w:w="100" w:type="dxa"/>
              <w:bottom w:w="100" w:type="dxa"/>
              <w:right w:w="100" w:type="dxa"/>
            </w:tcMar>
            <w:vAlign w:val="bottom"/>
          </w:tcPr>
          <w:p w14:paraId="548B921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0035</w:t>
            </w:r>
          </w:p>
        </w:tc>
        <w:tc>
          <w:tcPr>
            <w:tcW w:w="633" w:type="dxa"/>
            <w:tcMar>
              <w:top w:w="100" w:type="dxa"/>
              <w:left w:w="100" w:type="dxa"/>
              <w:bottom w:w="100" w:type="dxa"/>
              <w:right w:w="100" w:type="dxa"/>
            </w:tcMar>
            <w:vAlign w:val="bottom"/>
          </w:tcPr>
          <w:p w14:paraId="0970D6E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0027</w:t>
            </w:r>
          </w:p>
        </w:tc>
        <w:tc>
          <w:tcPr>
            <w:tcW w:w="633" w:type="dxa"/>
            <w:tcMar>
              <w:top w:w="100" w:type="dxa"/>
              <w:left w:w="100" w:type="dxa"/>
              <w:bottom w:w="100" w:type="dxa"/>
              <w:right w:w="100" w:type="dxa"/>
            </w:tcMar>
            <w:vAlign w:val="bottom"/>
          </w:tcPr>
          <w:p w14:paraId="48F1EFA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0007</w:t>
            </w:r>
          </w:p>
        </w:tc>
        <w:tc>
          <w:tcPr>
            <w:tcW w:w="633" w:type="dxa"/>
            <w:tcMar>
              <w:top w:w="100" w:type="dxa"/>
              <w:left w:w="100" w:type="dxa"/>
              <w:bottom w:w="100" w:type="dxa"/>
              <w:right w:w="100" w:type="dxa"/>
            </w:tcMar>
            <w:vAlign w:val="bottom"/>
          </w:tcPr>
          <w:p w14:paraId="0483C44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4E0E36E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25E1F7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FE97A8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7B0F9C7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20F327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2B3B52B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DE0139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85C3FA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4603B60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76BE14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r>
      <w:tr w:rsidR="00481480" w:rsidRPr="00652FFF" w14:paraId="23B5D21B" w14:textId="77777777" w:rsidTr="00951E67">
        <w:trPr>
          <w:trHeight w:val="284"/>
        </w:trPr>
        <w:tc>
          <w:tcPr>
            <w:tcW w:w="634" w:type="dxa"/>
            <w:shd w:val="clear" w:color="auto" w:fill="B7B7B7"/>
            <w:tcMar>
              <w:top w:w="100" w:type="dxa"/>
              <w:left w:w="100" w:type="dxa"/>
              <w:bottom w:w="100" w:type="dxa"/>
              <w:right w:w="100" w:type="dxa"/>
            </w:tcMar>
          </w:tcPr>
          <w:p w14:paraId="4D10BD7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1642774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0EE66C8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38DD73E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22B4DD2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0F9518C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5E37A0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2CE52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02E132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2A106D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68F8F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C8928C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4ED8D0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848AE6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7582D6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CD22C1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5F27B9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27C5F3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85CC70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A4B099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BBACCD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851A47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5F1FE1F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52DA8E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r>
      <w:tr w:rsidR="00481480" w:rsidRPr="00652FFF" w14:paraId="62AEAC08" w14:textId="77777777" w:rsidTr="00951E67">
        <w:trPr>
          <w:trHeight w:val="284"/>
        </w:trPr>
        <w:tc>
          <w:tcPr>
            <w:tcW w:w="15198" w:type="dxa"/>
            <w:gridSpan w:val="24"/>
            <w:shd w:val="clear" w:color="auto" w:fill="B7B7B7"/>
            <w:tcMar>
              <w:top w:w="100" w:type="dxa"/>
              <w:left w:w="100" w:type="dxa"/>
              <w:bottom w:w="100" w:type="dxa"/>
              <w:right w:w="100" w:type="dxa"/>
            </w:tcMar>
          </w:tcPr>
          <w:p w14:paraId="114A190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Dark vs. mosquito</w:t>
            </w:r>
          </w:p>
        </w:tc>
      </w:tr>
      <w:tr w:rsidR="00481480" w:rsidRPr="00652FFF" w14:paraId="71D725BB" w14:textId="77777777" w:rsidTr="00951E67">
        <w:trPr>
          <w:trHeight w:val="284"/>
        </w:trPr>
        <w:tc>
          <w:tcPr>
            <w:tcW w:w="634" w:type="dxa"/>
            <w:shd w:val="clear" w:color="auto" w:fill="B7B7B7"/>
            <w:tcMar>
              <w:top w:w="100" w:type="dxa"/>
              <w:left w:w="100" w:type="dxa"/>
              <w:bottom w:w="100" w:type="dxa"/>
              <w:right w:w="100" w:type="dxa"/>
            </w:tcMar>
          </w:tcPr>
          <w:p w14:paraId="620A993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4BA53C9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5881</w:t>
            </w:r>
          </w:p>
        </w:tc>
        <w:tc>
          <w:tcPr>
            <w:tcW w:w="634" w:type="dxa"/>
            <w:tcMar>
              <w:top w:w="100" w:type="dxa"/>
              <w:left w:w="100" w:type="dxa"/>
              <w:bottom w:w="100" w:type="dxa"/>
              <w:right w:w="100" w:type="dxa"/>
            </w:tcMar>
            <w:vAlign w:val="bottom"/>
          </w:tcPr>
          <w:p w14:paraId="1D12EDC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5834</w:t>
            </w:r>
          </w:p>
        </w:tc>
        <w:tc>
          <w:tcPr>
            <w:tcW w:w="634" w:type="dxa"/>
            <w:tcMar>
              <w:top w:w="100" w:type="dxa"/>
              <w:left w:w="100" w:type="dxa"/>
              <w:bottom w:w="100" w:type="dxa"/>
              <w:right w:w="100" w:type="dxa"/>
            </w:tcMar>
            <w:vAlign w:val="bottom"/>
          </w:tcPr>
          <w:p w14:paraId="7A390BF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5876</w:t>
            </w:r>
          </w:p>
        </w:tc>
        <w:tc>
          <w:tcPr>
            <w:tcW w:w="634" w:type="dxa"/>
            <w:tcMar>
              <w:top w:w="100" w:type="dxa"/>
              <w:left w:w="100" w:type="dxa"/>
              <w:bottom w:w="100" w:type="dxa"/>
              <w:right w:w="100" w:type="dxa"/>
            </w:tcMar>
            <w:vAlign w:val="bottom"/>
          </w:tcPr>
          <w:p w14:paraId="798BE0C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5703</w:t>
            </w:r>
          </w:p>
        </w:tc>
        <w:tc>
          <w:tcPr>
            <w:tcW w:w="634" w:type="dxa"/>
            <w:tcMar>
              <w:top w:w="100" w:type="dxa"/>
              <w:left w:w="100" w:type="dxa"/>
              <w:bottom w:w="100" w:type="dxa"/>
              <w:right w:w="100" w:type="dxa"/>
            </w:tcMar>
            <w:vAlign w:val="bottom"/>
          </w:tcPr>
          <w:p w14:paraId="063C515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5612</w:t>
            </w:r>
          </w:p>
        </w:tc>
        <w:tc>
          <w:tcPr>
            <w:tcW w:w="633" w:type="dxa"/>
            <w:tcMar>
              <w:top w:w="100" w:type="dxa"/>
              <w:left w:w="100" w:type="dxa"/>
              <w:bottom w:w="100" w:type="dxa"/>
              <w:right w:w="100" w:type="dxa"/>
            </w:tcMar>
            <w:vAlign w:val="bottom"/>
          </w:tcPr>
          <w:p w14:paraId="530894D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5280</w:t>
            </w:r>
          </w:p>
        </w:tc>
        <w:tc>
          <w:tcPr>
            <w:tcW w:w="633" w:type="dxa"/>
            <w:tcMar>
              <w:top w:w="100" w:type="dxa"/>
              <w:left w:w="100" w:type="dxa"/>
              <w:bottom w:w="100" w:type="dxa"/>
              <w:right w:w="100" w:type="dxa"/>
            </w:tcMar>
            <w:vAlign w:val="bottom"/>
          </w:tcPr>
          <w:p w14:paraId="0B423AE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4319</w:t>
            </w:r>
          </w:p>
        </w:tc>
        <w:tc>
          <w:tcPr>
            <w:tcW w:w="633" w:type="dxa"/>
            <w:tcMar>
              <w:top w:w="100" w:type="dxa"/>
              <w:left w:w="100" w:type="dxa"/>
              <w:bottom w:w="100" w:type="dxa"/>
              <w:right w:w="100" w:type="dxa"/>
            </w:tcMar>
            <w:vAlign w:val="bottom"/>
          </w:tcPr>
          <w:p w14:paraId="06DB222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3781</w:t>
            </w:r>
          </w:p>
        </w:tc>
        <w:tc>
          <w:tcPr>
            <w:tcW w:w="633" w:type="dxa"/>
            <w:tcMar>
              <w:top w:w="100" w:type="dxa"/>
              <w:left w:w="100" w:type="dxa"/>
              <w:bottom w:w="100" w:type="dxa"/>
              <w:right w:w="100" w:type="dxa"/>
            </w:tcMar>
            <w:vAlign w:val="bottom"/>
          </w:tcPr>
          <w:p w14:paraId="1FBA621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3921</w:t>
            </w:r>
          </w:p>
        </w:tc>
        <w:tc>
          <w:tcPr>
            <w:tcW w:w="633" w:type="dxa"/>
            <w:tcMar>
              <w:top w:w="100" w:type="dxa"/>
              <w:left w:w="100" w:type="dxa"/>
              <w:bottom w:w="100" w:type="dxa"/>
              <w:right w:w="100" w:type="dxa"/>
            </w:tcMar>
            <w:vAlign w:val="bottom"/>
          </w:tcPr>
          <w:p w14:paraId="4C5245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4357</w:t>
            </w:r>
          </w:p>
        </w:tc>
        <w:tc>
          <w:tcPr>
            <w:tcW w:w="633" w:type="dxa"/>
            <w:tcMar>
              <w:top w:w="100" w:type="dxa"/>
              <w:left w:w="100" w:type="dxa"/>
              <w:bottom w:w="100" w:type="dxa"/>
              <w:right w:w="100" w:type="dxa"/>
            </w:tcMar>
            <w:vAlign w:val="bottom"/>
          </w:tcPr>
          <w:p w14:paraId="0B4CB8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4121</w:t>
            </w:r>
          </w:p>
        </w:tc>
        <w:tc>
          <w:tcPr>
            <w:tcW w:w="633" w:type="dxa"/>
            <w:tcMar>
              <w:top w:w="100" w:type="dxa"/>
              <w:left w:w="100" w:type="dxa"/>
              <w:bottom w:w="100" w:type="dxa"/>
              <w:right w:w="100" w:type="dxa"/>
            </w:tcMar>
            <w:vAlign w:val="bottom"/>
          </w:tcPr>
          <w:p w14:paraId="195B009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4968</w:t>
            </w:r>
          </w:p>
        </w:tc>
        <w:tc>
          <w:tcPr>
            <w:tcW w:w="633" w:type="dxa"/>
            <w:tcMar>
              <w:top w:w="100" w:type="dxa"/>
              <w:left w:w="100" w:type="dxa"/>
              <w:bottom w:w="100" w:type="dxa"/>
              <w:right w:w="100" w:type="dxa"/>
            </w:tcMar>
            <w:vAlign w:val="bottom"/>
          </w:tcPr>
          <w:p w14:paraId="53338D4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5725</w:t>
            </w:r>
          </w:p>
        </w:tc>
        <w:tc>
          <w:tcPr>
            <w:tcW w:w="633" w:type="dxa"/>
            <w:tcMar>
              <w:top w:w="100" w:type="dxa"/>
              <w:left w:w="100" w:type="dxa"/>
              <w:bottom w:w="100" w:type="dxa"/>
              <w:right w:w="100" w:type="dxa"/>
            </w:tcMar>
            <w:vAlign w:val="bottom"/>
          </w:tcPr>
          <w:p w14:paraId="7BC0D65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7907</w:t>
            </w:r>
          </w:p>
        </w:tc>
        <w:tc>
          <w:tcPr>
            <w:tcW w:w="633" w:type="dxa"/>
            <w:tcMar>
              <w:top w:w="100" w:type="dxa"/>
              <w:left w:w="100" w:type="dxa"/>
              <w:bottom w:w="100" w:type="dxa"/>
              <w:right w:w="100" w:type="dxa"/>
            </w:tcMar>
            <w:vAlign w:val="bottom"/>
          </w:tcPr>
          <w:p w14:paraId="2FEC45E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7342</w:t>
            </w:r>
          </w:p>
        </w:tc>
        <w:tc>
          <w:tcPr>
            <w:tcW w:w="633" w:type="dxa"/>
            <w:tcMar>
              <w:top w:w="100" w:type="dxa"/>
              <w:left w:w="100" w:type="dxa"/>
              <w:bottom w:w="100" w:type="dxa"/>
              <w:right w:w="100" w:type="dxa"/>
            </w:tcMar>
            <w:vAlign w:val="bottom"/>
          </w:tcPr>
          <w:p w14:paraId="1642E8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7045</w:t>
            </w:r>
          </w:p>
        </w:tc>
        <w:tc>
          <w:tcPr>
            <w:tcW w:w="633" w:type="dxa"/>
            <w:tcMar>
              <w:top w:w="100" w:type="dxa"/>
              <w:left w:w="100" w:type="dxa"/>
              <w:bottom w:w="100" w:type="dxa"/>
              <w:right w:w="100" w:type="dxa"/>
            </w:tcMar>
            <w:vAlign w:val="bottom"/>
          </w:tcPr>
          <w:p w14:paraId="1FD9272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7685</w:t>
            </w:r>
          </w:p>
        </w:tc>
        <w:tc>
          <w:tcPr>
            <w:tcW w:w="633" w:type="dxa"/>
            <w:tcMar>
              <w:top w:w="100" w:type="dxa"/>
              <w:left w:w="100" w:type="dxa"/>
              <w:bottom w:w="100" w:type="dxa"/>
              <w:right w:w="100" w:type="dxa"/>
            </w:tcMar>
            <w:vAlign w:val="bottom"/>
          </w:tcPr>
          <w:p w14:paraId="68BEF3A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8448</w:t>
            </w:r>
          </w:p>
        </w:tc>
        <w:tc>
          <w:tcPr>
            <w:tcW w:w="633" w:type="dxa"/>
            <w:tcMar>
              <w:top w:w="100" w:type="dxa"/>
              <w:left w:w="100" w:type="dxa"/>
              <w:bottom w:w="100" w:type="dxa"/>
              <w:right w:w="100" w:type="dxa"/>
            </w:tcMar>
            <w:vAlign w:val="bottom"/>
          </w:tcPr>
          <w:p w14:paraId="00973A2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9822</w:t>
            </w:r>
          </w:p>
        </w:tc>
        <w:tc>
          <w:tcPr>
            <w:tcW w:w="633" w:type="dxa"/>
            <w:tcMar>
              <w:top w:w="100" w:type="dxa"/>
              <w:left w:w="100" w:type="dxa"/>
              <w:bottom w:w="100" w:type="dxa"/>
              <w:right w:w="100" w:type="dxa"/>
            </w:tcMar>
            <w:vAlign w:val="bottom"/>
          </w:tcPr>
          <w:p w14:paraId="449D7DE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0371</w:t>
            </w:r>
          </w:p>
        </w:tc>
        <w:tc>
          <w:tcPr>
            <w:tcW w:w="633" w:type="dxa"/>
            <w:tcMar>
              <w:top w:w="100" w:type="dxa"/>
              <w:left w:w="100" w:type="dxa"/>
              <w:bottom w:w="100" w:type="dxa"/>
              <w:right w:w="100" w:type="dxa"/>
            </w:tcMar>
            <w:vAlign w:val="bottom"/>
          </w:tcPr>
          <w:p w14:paraId="68F4853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1290</w:t>
            </w:r>
          </w:p>
        </w:tc>
        <w:tc>
          <w:tcPr>
            <w:tcW w:w="633" w:type="dxa"/>
            <w:tcMar>
              <w:top w:w="100" w:type="dxa"/>
              <w:left w:w="100" w:type="dxa"/>
              <w:bottom w:w="100" w:type="dxa"/>
              <w:right w:w="100" w:type="dxa"/>
            </w:tcMar>
            <w:vAlign w:val="bottom"/>
          </w:tcPr>
          <w:p w14:paraId="07A7D3B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2370</w:t>
            </w:r>
          </w:p>
        </w:tc>
        <w:tc>
          <w:tcPr>
            <w:tcW w:w="633" w:type="dxa"/>
            <w:tcMar>
              <w:top w:w="100" w:type="dxa"/>
              <w:left w:w="100" w:type="dxa"/>
              <w:bottom w:w="100" w:type="dxa"/>
              <w:right w:w="100" w:type="dxa"/>
            </w:tcMar>
            <w:vAlign w:val="bottom"/>
          </w:tcPr>
          <w:p w14:paraId="4C72F96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3449</w:t>
            </w:r>
          </w:p>
        </w:tc>
      </w:tr>
      <w:tr w:rsidR="00481480" w:rsidRPr="00652FFF" w14:paraId="25AB67CD" w14:textId="77777777" w:rsidTr="00951E67">
        <w:trPr>
          <w:trHeight w:val="284"/>
        </w:trPr>
        <w:tc>
          <w:tcPr>
            <w:tcW w:w="634" w:type="dxa"/>
            <w:shd w:val="clear" w:color="auto" w:fill="B7B7B7"/>
            <w:tcMar>
              <w:top w:w="100" w:type="dxa"/>
              <w:left w:w="100" w:type="dxa"/>
              <w:bottom w:w="100" w:type="dxa"/>
              <w:right w:w="100" w:type="dxa"/>
            </w:tcMar>
          </w:tcPr>
          <w:p w14:paraId="65CF690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60FDE3C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0707</w:t>
            </w:r>
          </w:p>
        </w:tc>
        <w:tc>
          <w:tcPr>
            <w:tcW w:w="634" w:type="dxa"/>
            <w:tcMar>
              <w:top w:w="100" w:type="dxa"/>
              <w:left w:w="100" w:type="dxa"/>
              <w:bottom w:w="100" w:type="dxa"/>
              <w:right w:w="100" w:type="dxa"/>
            </w:tcMar>
            <w:vAlign w:val="bottom"/>
          </w:tcPr>
          <w:p w14:paraId="07180AC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0718</w:t>
            </w:r>
          </w:p>
        </w:tc>
        <w:tc>
          <w:tcPr>
            <w:tcW w:w="634" w:type="dxa"/>
            <w:tcMar>
              <w:top w:w="100" w:type="dxa"/>
              <w:left w:w="100" w:type="dxa"/>
              <w:bottom w:w="100" w:type="dxa"/>
              <w:right w:w="100" w:type="dxa"/>
            </w:tcMar>
            <w:vAlign w:val="bottom"/>
          </w:tcPr>
          <w:p w14:paraId="40626B0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0740</w:t>
            </w:r>
          </w:p>
        </w:tc>
        <w:tc>
          <w:tcPr>
            <w:tcW w:w="634" w:type="dxa"/>
            <w:tcMar>
              <w:top w:w="100" w:type="dxa"/>
              <w:left w:w="100" w:type="dxa"/>
              <w:bottom w:w="100" w:type="dxa"/>
              <w:right w:w="100" w:type="dxa"/>
            </w:tcMar>
            <w:vAlign w:val="bottom"/>
          </w:tcPr>
          <w:p w14:paraId="1AB1CE1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0697</w:t>
            </w:r>
          </w:p>
        </w:tc>
        <w:tc>
          <w:tcPr>
            <w:tcW w:w="634" w:type="dxa"/>
            <w:tcMar>
              <w:top w:w="100" w:type="dxa"/>
              <w:left w:w="100" w:type="dxa"/>
              <w:bottom w:w="100" w:type="dxa"/>
              <w:right w:w="100" w:type="dxa"/>
            </w:tcMar>
            <w:vAlign w:val="bottom"/>
          </w:tcPr>
          <w:p w14:paraId="323CA9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0695</w:t>
            </w:r>
          </w:p>
        </w:tc>
        <w:tc>
          <w:tcPr>
            <w:tcW w:w="633" w:type="dxa"/>
            <w:tcMar>
              <w:top w:w="100" w:type="dxa"/>
              <w:left w:w="100" w:type="dxa"/>
              <w:bottom w:w="100" w:type="dxa"/>
              <w:right w:w="100" w:type="dxa"/>
            </w:tcMar>
            <w:vAlign w:val="bottom"/>
          </w:tcPr>
          <w:p w14:paraId="5C3A408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0686</w:t>
            </w:r>
          </w:p>
        </w:tc>
        <w:tc>
          <w:tcPr>
            <w:tcW w:w="633" w:type="dxa"/>
            <w:tcMar>
              <w:top w:w="100" w:type="dxa"/>
              <w:left w:w="100" w:type="dxa"/>
              <w:bottom w:w="100" w:type="dxa"/>
              <w:right w:w="100" w:type="dxa"/>
            </w:tcMar>
            <w:vAlign w:val="bottom"/>
          </w:tcPr>
          <w:p w14:paraId="41CA82E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0475</w:t>
            </w:r>
          </w:p>
        </w:tc>
        <w:tc>
          <w:tcPr>
            <w:tcW w:w="633" w:type="dxa"/>
            <w:tcMar>
              <w:top w:w="100" w:type="dxa"/>
              <w:left w:w="100" w:type="dxa"/>
              <w:bottom w:w="100" w:type="dxa"/>
              <w:right w:w="100" w:type="dxa"/>
            </w:tcMar>
            <w:vAlign w:val="bottom"/>
          </w:tcPr>
          <w:p w14:paraId="110C245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0139</w:t>
            </w:r>
          </w:p>
        </w:tc>
        <w:tc>
          <w:tcPr>
            <w:tcW w:w="633" w:type="dxa"/>
            <w:tcMar>
              <w:top w:w="100" w:type="dxa"/>
              <w:left w:w="100" w:type="dxa"/>
              <w:bottom w:w="100" w:type="dxa"/>
              <w:right w:w="100" w:type="dxa"/>
            </w:tcMar>
            <w:vAlign w:val="bottom"/>
          </w:tcPr>
          <w:p w14:paraId="19DC053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0032</w:t>
            </w:r>
          </w:p>
        </w:tc>
        <w:tc>
          <w:tcPr>
            <w:tcW w:w="633" w:type="dxa"/>
            <w:tcMar>
              <w:top w:w="100" w:type="dxa"/>
              <w:left w:w="100" w:type="dxa"/>
              <w:bottom w:w="100" w:type="dxa"/>
              <w:right w:w="100" w:type="dxa"/>
            </w:tcMar>
            <w:vAlign w:val="bottom"/>
          </w:tcPr>
          <w:p w14:paraId="28BFD08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0023</w:t>
            </w:r>
          </w:p>
        </w:tc>
        <w:tc>
          <w:tcPr>
            <w:tcW w:w="633" w:type="dxa"/>
            <w:tcMar>
              <w:top w:w="100" w:type="dxa"/>
              <w:left w:w="100" w:type="dxa"/>
              <w:bottom w:w="100" w:type="dxa"/>
              <w:right w:w="100" w:type="dxa"/>
            </w:tcMar>
            <w:vAlign w:val="bottom"/>
          </w:tcPr>
          <w:p w14:paraId="61AF15C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0023</w:t>
            </w:r>
          </w:p>
        </w:tc>
        <w:tc>
          <w:tcPr>
            <w:tcW w:w="633" w:type="dxa"/>
            <w:tcMar>
              <w:top w:w="100" w:type="dxa"/>
              <w:left w:w="100" w:type="dxa"/>
              <w:bottom w:w="100" w:type="dxa"/>
              <w:right w:w="100" w:type="dxa"/>
            </w:tcMar>
            <w:vAlign w:val="bottom"/>
          </w:tcPr>
          <w:p w14:paraId="14E2FAC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0020</w:t>
            </w:r>
          </w:p>
        </w:tc>
        <w:tc>
          <w:tcPr>
            <w:tcW w:w="633" w:type="dxa"/>
            <w:tcMar>
              <w:top w:w="100" w:type="dxa"/>
              <w:left w:w="100" w:type="dxa"/>
              <w:bottom w:w="100" w:type="dxa"/>
              <w:right w:w="100" w:type="dxa"/>
            </w:tcMar>
            <w:vAlign w:val="bottom"/>
          </w:tcPr>
          <w:p w14:paraId="62BBD12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0018</w:t>
            </w:r>
          </w:p>
        </w:tc>
        <w:tc>
          <w:tcPr>
            <w:tcW w:w="633" w:type="dxa"/>
            <w:tcMar>
              <w:top w:w="100" w:type="dxa"/>
              <w:left w:w="100" w:type="dxa"/>
              <w:bottom w:w="100" w:type="dxa"/>
              <w:right w:w="100" w:type="dxa"/>
            </w:tcMar>
            <w:vAlign w:val="bottom"/>
          </w:tcPr>
          <w:p w14:paraId="5A53A0B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0012</w:t>
            </w:r>
          </w:p>
        </w:tc>
        <w:tc>
          <w:tcPr>
            <w:tcW w:w="633" w:type="dxa"/>
            <w:tcMar>
              <w:top w:w="100" w:type="dxa"/>
              <w:left w:w="100" w:type="dxa"/>
              <w:bottom w:w="100" w:type="dxa"/>
              <w:right w:w="100" w:type="dxa"/>
            </w:tcMar>
            <w:vAlign w:val="bottom"/>
          </w:tcPr>
          <w:p w14:paraId="5549FE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0007</w:t>
            </w:r>
          </w:p>
        </w:tc>
        <w:tc>
          <w:tcPr>
            <w:tcW w:w="633" w:type="dxa"/>
            <w:tcMar>
              <w:top w:w="100" w:type="dxa"/>
              <w:left w:w="100" w:type="dxa"/>
              <w:bottom w:w="100" w:type="dxa"/>
              <w:right w:w="100" w:type="dxa"/>
            </w:tcMar>
            <w:vAlign w:val="bottom"/>
          </w:tcPr>
          <w:p w14:paraId="12B262E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0005</w:t>
            </w:r>
          </w:p>
        </w:tc>
        <w:tc>
          <w:tcPr>
            <w:tcW w:w="633" w:type="dxa"/>
            <w:tcMar>
              <w:top w:w="100" w:type="dxa"/>
              <w:left w:w="100" w:type="dxa"/>
              <w:bottom w:w="100" w:type="dxa"/>
              <w:right w:w="100" w:type="dxa"/>
            </w:tcMar>
            <w:vAlign w:val="bottom"/>
          </w:tcPr>
          <w:p w14:paraId="608A1B4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0003</w:t>
            </w:r>
          </w:p>
        </w:tc>
        <w:tc>
          <w:tcPr>
            <w:tcW w:w="633" w:type="dxa"/>
            <w:tcMar>
              <w:top w:w="100" w:type="dxa"/>
              <w:left w:w="100" w:type="dxa"/>
              <w:bottom w:w="100" w:type="dxa"/>
              <w:right w:w="100" w:type="dxa"/>
            </w:tcMar>
            <w:vAlign w:val="bottom"/>
          </w:tcPr>
          <w:p w14:paraId="2D4646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3" w:type="dxa"/>
            <w:tcMar>
              <w:top w:w="100" w:type="dxa"/>
              <w:left w:w="100" w:type="dxa"/>
              <w:bottom w:w="100" w:type="dxa"/>
              <w:right w:w="100" w:type="dxa"/>
            </w:tcMar>
            <w:vAlign w:val="bottom"/>
          </w:tcPr>
          <w:p w14:paraId="7C17A4B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0003</w:t>
            </w:r>
          </w:p>
        </w:tc>
        <w:tc>
          <w:tcPr>
            <w:tcW w:w="633" w:type="dxa"/>
            <w:tcMar>
              <w:top w:w="100" w:type="dxa"/>
              <w:left w:w="100" w:type="dxa"/>
              <w:bottom w:w="100" w:type="dxa"/>
              <w:right w:w="100" w:type="dxa"/>
            </w:tcMar>
            <w:vAlign w:val="bottom"/>
          </w:tcPr>
          <w:p w14:paraId="321672F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22465FC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0D61A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0B1879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r>
      <w:tr w:rsidR="00481480" w:rsidRPr="00652FFF" w14:paraId="72276A33" w14:textId="77777777" w:rsidTr="00951E67">
        <w:trPr>
          <w:trHeight w:val="284"/>
        </w:trPr>
        <w:tc>
          <w:tcPr>
            <w:tcW w:w="634" w:type="dxa"/>
            <w:shd w:val="clear" w:color="auto" w:fill="B7B7B7"/>
            <w:tcMar>
              <w:top w:w="100" w:type="dxa"/>
              <w:left w:w="100" w:type="dxa"/>
              <w:bottom w:w="100" w:type="dxa"/>
              <w:right w:w="100" w:type="dxa"/>
            </w:tcMar>
          </w:tcPr>
          <w:p w14:paraId="3BB9EE70"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66FD21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17F7655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08F80DF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2F3D195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56012F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6765AB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582EE4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AFC04C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150A1E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D602A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D394C3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A2D16F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ED68FA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85264B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BEEB94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046380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0E1162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61C92D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13926EF"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8974B7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F37916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1D26BC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007DB8C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r>
      <w:tr w:rsidR="00481480" w:rsidRPr="00652FFF" w14:paraId="4FFCB5CA" w14:textId="77777777" w:rsidTr="00951E67">
        <w:trPr>
          <w:trHeight w:val="284"/>
        </w:trPr>
        <w:tc>
          <w:tcPr>
            <w:tcW w:w="15198" w:type="dxa"/>
            <w:gridSpan w:val="24"/>
            <w:shd w:val="clear" w:color="auto" w:fill="B7B7B7"/>
            <w:tcMar>
              <w:top w:w="100" w:type="dxa"/>
              <w:left w:w="100" w:type="dxa"/>
              <w:bottom w:w="100" w:type="dxa"/>
              <w:right w:w="100" w:type="dxa"/>
            </w:tcMar>
          </w:tcPr>
          <w:p w14:paraId="6D2217E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Light vs. mosquito</w:t>
            </w:r>
          </w:p>
        </w:tc>
      </w:tr>
      <w:tr w:rsidR="00481480" w:rsidRPr="00652FFF" w14:paraId="3EF1EE12" w14:textId="77777777" w:rsidTr="00951E67">
        <w:trPr>
          <w:trHeight w:val="284"/>
        </w:trPr>
        <w:tc>
          <w:tcPr>
            <w:tcW w:w="634" w:type="dxa"/>
            <w:shd w:val="clear" w:color="auto" w:fill="B7B7B7"/>
            <w:tcMar>
              <w:top w:w="100" w:type="dxa"/>
              <w:left w:w="100" w:type="dxa"/>
              <w:bottom w:w="100" w:type="dxa"/>
              <w:right w:w="100" w:type="dxa"/>
            </w:tcMar>
          </w:tcPr>
          <w:p w14:paraId="2CD6E65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4B5071C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5388</w:t>
            </w:r>
          </w:p>
        </w:tc>
        <w:tc>
          <w:tcPr>
            <w:tcW w:w="634" w:type="dxa"/>
            <w:tcMar>
              <w:top w:w="100" w:type="dxa"/>
              <w:left w:w="100" w:type="dxa"/>
              <w:bottom w:w="100" w:type="dxa"/>
              <w:right w:w="100" w:type="dxa"/>
            </w:tcMar>
            <w:vAlign w:val="bottom"/>
          </w:tcPr>
          <w:p w14:paraId="682999A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3699</w:t>
            </w:r>
          </w:p>
        </w:tc>
        <w:tc>
          <w:tcPr>
            <w:tcW w:w="634" w:type="dxa"/>
            <w:tcMar>
              <w:top w:w="100" w:type="dxa"/>
              <w:left w:w="100" w:type="dxa"/>
              <w:bottom w:w="100" w:type="dxa"/>
              <w:right w:w="100" w:type="dxa"/>
            </w:tcMar>
            <w:vAlign w:val="bottom"/>
          </w:tcPr>
          <w:p w14:paraId="1EF8D55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2229</w:t>
            </w:r>
          </w:p>
        </w:tc>
        <w:tc>
          <w:tcPr>
            <w:tcW w:w="634" w:type="dxa"/>
            <w:tcMar>
              <w:top w:w="100" w:type="dxa"/>
              <w:left w:w="100" w:type="dxa"/>
              <w:bottom w:w="100" w:type="dxa"/>
              <w:right w:w="100" w:type="dxa"/>
            </w:tcMar>
            <w:vAlign w:val="bottom"/>
          </w:tcPr>
          <w:p w14:paraId="4B1D487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6010</w:t>
            </w:r>
          </w:p>
        </w:tc>
        <w:tc>
          <w:tcPr>
            <w:tcW w:w="634" w:type="dxa"/>
            <w:tcMar>
              <w:top w:w="100" w:type="dxa"/>
              <w:left w:w="100" w:type="dxa"/>
              <w:bottom w:w="100" w:type="dxa"/>
              <w:right w:w="100" w:type="dxa"/>
            </w:tcMar>
            <w:vAlign w:val="bottom"/>
          </w:tcPr>
          <w:p w14:paraId="3D72D41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6667</w:t>
            </w:r>
          </w:p>
        </w:tc>
        <w:tc>
          <w:tcPr>
            <w:tcW w:w="633" w:type="dxa"/>
            <w:tcMar>
              <w:top w:w="100" w:type="dxa"/>
              <w:left w:w="100" w:type="dxa"/>
              <w:bottom w:w="100" w:type="dxa"/>
              <w:right w:w="100" w:type="dxa"/>
            </w:tcMar>
            <w:vAlign w:val="bottom"/>
          </w:tcPr>
          <w:p w14:paraId="793FCA7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8</w:t>
            </w:r>
            <w:r>
              <w:rPr>
                <w:rFonts w:ascii="Arial" w:hAnsi="Arial" w:cs="Arial"/>
                <w:color w:val="000000"/>
                <w:sz w:val="12"/>
                <w:szCs w:val="12"/>
              </w:rPr>
              <w:t>.</w:t>
            </w:r>
            <w:r w:rsidRPr="00652FFF">
              <w:rPr>
                <w:rFonts w:ascii="Arial" w:hAnsi="Arial" w:cs="Arial"/>
                <w:color w:val="000000"/>
                <w:sz w:val="12"/>
                <w:szCs w:val="12"/>
              </w:rPr>
              <w:t>3619</w:t>
            </w:r>
          </w:p>
        </w:tc>
        <w:tc>
          <w:tcPr>
            <w:tcW w:w="633" w:type="dxa"/>
            <w:tcMar>
              <w:top w:w="100" w:type="dxa"/>
              <w:left w:w="100" w:type="dxa"/>
              <w:bottom w:w="100" w:type="dxa"/>
              <w:right w:w="100" w:type="dxa"/>
            </w:tcMar>
            <w:vAlign w:val="bottom"/>
          </w:tcPr>
          <w:p w14:paraId="1F478C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7</w:t>
            </w:r>
            <w:r>
              <w:rPr>
                <w:rFonts w:ascii="Arial" w:hAnsi="Arial" w:cs="Arial"/>
                <w:color w:val="000000"/>
                <w:sz w:val="12"/>
                <w:szCs w:val="12"/>
              </w:rPr>
              <w:t>.</w:t>
            </w:r>
            <w:r w:rsidRPr="00652FFF">
              <w:rPr>
                <w:rFonts w:ascii="Arial" w:hAnsi="Arial" w:cs="Arial"/>
                <w:color w:val="000000"/>
                <w:sz w:val="12"/>
                <w:szCs w:val="12"/>
              </w:rPr>
              <w:t>4187</w:t>
            </w:r>
          </w:p>
        </w:tc>
        <w:tc>
          <w:tcPr>
            <w:tcW w:w="633" w:type="dxa"/>
            <w:tcMar>
              <w:top w:w="100" w:type="dxa"/>
              <w:left w:w="100" w:type="dxa"/>
              <w:bottom w:w="100" w:type="dxa"/>
              <w:right w:w="100" w:type="dxa"/>
            </w:tcMar>
            <w:vAlign w:val="bottom"/>
          </w:tcPr>
          <w:p w14:paraId="16F07BD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5510</w:t>
            </w:r>
          </w:p>
        </w:tc>
        <w:tc>
          <w:tcPr>
            <w:tcW w:w="633" w:type="dxa"/>
            <w:tcMar>
              <w:top w:w="100" w:type="dxa"/>
              <w:left w:w="100" w:type="dxa"/>
              <w:bottom w:w="100" w:type="dxa"/>
              <w:right w:w="100" w:type="dxa"/>
            </w:tcMar>
            <w:vAlign w:val="bottom"/>
          </w:tcPr>
          <w:p w14:paraId="22CBE73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8444</w:t>
            </w:r>
          </w:p>
        </w:tc>
        <w:tc>
          <w:tcPr>
            <w:tcW w:w="633" w:type="dxa"/>
            <w:tcMar>
              <w:top w:w="100" w:type="dxa"/>
              <w:left w:w="100" w:type="dxa"/>
              <w:bottom w:w="100" w:type="dxa"/>
              <w:right w:w="100" w:type="dxa"/>
            </w:tcMar>
            <w:vAlign w:val="bottom"/>
          </w:tcPr>
          <w:p w14:paraId="0372B38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6</w:t>
            </w:r>
            <w:r>
              <w:rPr>
                <w:rFonts w:ascii="Arial" w:hAnsi="Arial" w:cs="Arial"/>
                <w:color w:val="000000"/>
                <w:sz w:val="12"/>
                <w:szCs w:val="12"/>
              </w:rPr>
              <w:t>.</w:t>
            </w:r>
            <w:r w:rsidRPr="00652FFF">
              <w:rPr>
                <w:rFonts w:ascii="Arial" w:hAnsi="Arial" w:cs="Arial"/>
                <w:color w:val="000000"/>
                <w:sz w:val="12"/>
                <w:szCs w:val="12"/>
              </w:rPr>
              <w:t>3308</w:t>
            </w:r>
          </w:p>
        </w:tc>
        <w:tc>
          <w:tcPr>
            <w:tcW w:w="633" w:type="dxa"/>
            <w:tcMar>
              <w:top w:w="100" w:type="dxa"/>
              <w:left w:w="100" w:type="dxa"/>
              <w:bottom w:w="100" w:type="dxa"/>
              <w:right w:w="100" w:type="dxa"/>
            </w:tcMar>
            <w:vAlign w:val="bottom"/>
          </w:tcPr>
          <w:p w14:paraId="625D130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9535</w:t>
            </w:r>
          </w:p>
        </w:tc>
        <w:tc>
          <w:tcPr>
            <w:tcW w:w="633" w:type="dxa"/>
            <w:tcMar>
              <w:top w:w="100" w:type="dxa"/>
              <w:left w:w="100" w:type="dxa"/>
              <w:bottom w:w="100" w:type="dxa"/>
              <w:right w:w="100" w:type="dxa"/>
            </w:tcMar>
            <w:vAlign w:val="bottom"/>
          </w:tcPr>
          <w:p w14:paraId="27AF27F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5</w:t>
            </w:r>
            <w:r>
              <w:rPr>
                <w:rFonts w:ascii="Arial" w:hAnsi="Arial" w:cs="Arial"/>
                <w:color w:val="000000"/>
                <w:sz w:val="12"/>
                <w:szCs w:val="12"/>
              </w:rPr>
              <w:t>.</w:t>
            </w:r>
            <w:r w:rsidRPr="00652FFF">
              <w:rPr>
                <w:rFonts w:ascii="Arial" w:hAnsi="Arial" w:cs="Arial"/>
                <w:color w:val="000000"/>
                <w:sz w:val="12"/>
                <w:szCs w:val="12"/>
              </w:rPr>
              <w:t>1780</w:t>
            </w:r>
          </w:p>
        </w:tc>
        <w:tc>
          <w:tcPr>
            <w:tcW w:w="633" w:type="dxa"/>
            <w:tcMar>
              <w:top w:w="100" w:type="dxa"/>
              <w:left w:w="100" w:type="dxa"/>
              <w:bottom w:w="100" w:type="dxa"/>
              <w:right w:w="100" w:type="dxa"/>
            </w:tcMar>
            <w:vAlign w:val="bottom"/>
          </w:tcPr>
          <w:p w14:paraId="059C17D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2716</w:t>
            </w:r>
          </w:p>
        </w:tc>
        <w:tc>
          <w:tcPr>
            <w:tcW w:w="633" w:type="dxa"/>
            <w:tcMar>
              <w:top w:w="100" w:type="dxa"/>
              <w:left w:w="100" w:type="dxa"/>
              <w:bottom w:w="100" w:type="dxa"/>
              <w:right w:w="100" w:type="dxa"/>
            </w:tcMar>
            <w:vAlign w:val="bottom"/>
          </w:tcPr>
          <w:p w14:paraId="504ADA3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6281</w:t>
            </w:r>
          </w:p>
        </w:tc>
        <w:tc>
          <w:tcPr>
            <w:tcW w:w="633" w:type="dxa"/>
            <w:tcMar>
              <w:top w:w="100" w:type="dxa"/>
              <w:left w:w="100" w:type="dxa"/>
              <w:bottom w:w="100" w:type="dxa"/>
              <w:right w:w="100" w:type="dxa"/>
            </w:tcMar>
            <w:vAlign w:val="bottom"/>
          </w:tcPr>
          <w:p w14:paraId="62A30EC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9948</w:t>
            </w:r>
          </w:p>
        </w:tc>
        <w:tc>
          <w:tcPr>
            <w:tcW w:w="633" w:type="dxa"/>
            <w:tcMar>
              <w:top w:w="100" w:type="dxa"/>
              <w:left w:w="100" w:type="dxa"/>
              <w:bottom w:w="100" w:type="dxa"/>
              <w:right w:w="100" w:type="dxa"/>
            </w:tcMar>
            <w:vAlign w:val="bottom"/>
          </w:tcPr>
          <w:p w14:paraId="247BDAF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6566</w:t>
            </w:r>
          </w:p>
        </w:tc>
        <w:tc>
          <w:tcPr>
            <w:tcW w:w="633" w:type="dxa"/>
            <w:tcMar>
              <w:top w:w="100" w:type="dxa"/>
              <w:left w:w="100" w:type="dxa"/>
              <w:bottom w:w="100" w:type="dxa"/>
              <w:right w:w="100" w:type="dxa"/>
            </w:tcMar>
            <w:vAlign w:val="bottom"/>
          </w:tcPr>
          <w:p w14:paraId="3E8BFF4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7857</w:t>
            </w:r>
          </w:p>
        </w:tc>
        <w:tc>
          <w:tcPr>
            <w:tcW w:w="633" w:type="dxa"/>
            <w:tcMar>
              <w:top w:w="100" w:type="dxa"/>
              <w:left w:w="100" w:type="dxa"/>
              <w:bottom w:w="100" w:type="dxa"/>
              <w:right w:w="100" w:type="dxa"/>
            </w:tcMar>
            <w:vAlign w:val="bottom"/>
          </w:tcPr>
          <w:p w14:paraId="1BCE61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2985</w:t>
            </w:r>
          </w:p>
        </w:tc>
        <w:tc>
          <w:tcPr>
            <w:tcW w:w="633" w:type="dxa"/>
            <w:tcMar>
              <w:top w:w="100" w:type="dxa"/>
              <w:left w:w="100" w:type="dxa"/>
              <w:bottom w:w="100" w:type="dxa"/>
              <w:right w:w="100" w:type="dxa"/>
            </w:tcMar>
            <w:vAlign w:val="bottom"/>
          </w:tcPr>
          <w:p w14:paraId="5789CE3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7224</w:t>
            </w:r>
          </w:p>
        </w:tc>
        <w:tc>
          <w:tcPr>
            <w:tcW w:w="633" w:type="dxa"/>
            <w:tcMar>
              <w:top w:w="100" w:type="dxa"/>
              <w:left w:w="100" w:type="dxa"/>
              <w:bottom w:w="100" w:type="dxa"/>
              <w:right w:w="100" w:type="dxa"/>
            </w:tcMar>
            <w:vAlign w:val="bottom"/>
          </w:tcPr>
          <w:p w14:paraId="5CB99D7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9456</w:t>
            </w:r>
          </w:p>
        </w:tc>
        <w:tc>
          <w:tcPr>
            <w:tcW w:w="633" w:type="dxa"/>
            <w:tcMar>
              <w:top w:w="100" w:type="dxa"/>
              <w:left w:w="100" w:type="dxa"/>
              <w:bottom w:w="100" w:type="dxa"/>
              <w:right w:w="100" w:type="dxa"/>
            </w:tcMar>
            <w:vAlign w:val="bottom"/>
          </w:tcPr>
          <w:p w14:paraId="57DA33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0969</w:t>
            </w:r>
          </w:p>
        </w:tc>
        <w:tc>
          <w:tcPr>
            <w:tcW w:w="633" w:type="dxa"/>
            <w:tcMar>
              <w:top w:w="100" w:type="dxa"/>
              <w:left w:w="100" w:type="dxa"/>
              <w:bottom w:w="100" w:type="dxa"/>
              <w:right w:w="100" w:type="dxa"/>
            </w:tcMar>
            <w:vAlign w:val="bottom"/>
          </w:tcPr>
          <w:p w14:paraId="6902E07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0049</w:t>
            </w:r>
          </w:p>
        </w:tc>
        <w:tc>
          <w:tcPr>
            <w:tcW w:w="633" w:type="dxa"/>
            <w:tcMar>
              <w:top w:w="100" w:type="dxa"/>
              <w:left w:w="100" w:type="dxa"/>
              <w:bottom w:w="100" w:type="dxa"/>
              <w:right w:w="100" w:type="dxa"/>
            </w:tcMar>
            <w:vAlign w:val="bottom"/>
          </w:tcPr>
          <w:p w14:paraId="2E6A4B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6454</w:t>
            </w:r>
          </w:p>
        </w:tc>
      </w:tr>
      <w:tr w:rsidR="00481480" w:rsidRPr="00652FFF" w14:paraId="1B44190A" w14:textId="77777777" w:rsidTr="00951E67">
        <w:trPr>
          <w:trHeight w:val="284"/>
        </w:trPr>
        <w:tc>
          <w:tcPr>
            <w:tcW w:w="634" w:type="dxa"/>
            <w:shd w:val="clear" w:color="auto" w:fill="B7B7B7"/>
            <w:tcMar>
              <w:top w:w="100" w:type="dxa"/>
              <w:left w:w="100" w:type="dxa"/>
              <w:bottom w:w="100" w:type="dxa"/>
              <w:right w:w="100" w:type="dxa"/>
            </w:tcMar>
          </w:tcPr>
          <w:p w14:paraId="6246F51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57364B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5906D16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759B9B9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6DAD5E9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4" w:type="dxa"/>
            <w:tcMar>
              <w:top w:w="100" w:type="dxa"/>
              <w:left w:w="100" w:type="dxa"/>
              <w:bottom w:w="100" w:type="dxa"/>
              <w:right w:w="100" w:type="dxa"/>
            </w:tcMar>
            <w:vAlign w:val="bottom"/>
          </w:tcPr>
          <w:p w14:paraId="2F12228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65C2F83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3B872A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5612438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5B4B4D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508A2A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5F95986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90587A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34320DC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7F4650C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479677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728591F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93D193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7FCB88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5400EA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57FD17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1392F10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734B77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c>
          <w:tcPr>
            <w:tcW w:w="633" w:type="dxa"/>
            <w:tcMar>
              <w:top w:w="100" w:type="dxa"/>
              <w:left w:w="100" w:type="dxa"/>
              <w:bottom w:w="100" w:type="dxa"/>
              <w:right w:w="100" w:type="dxa"/>
            </w:tcMar>
            <w:vAlign w:val="bottom"/>
          </w:tcPr>
          <w:p w14:paraId="0C6F0CA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0001</w:t>
            </w:r>
          </w:p>
        </w:tc>
      </w:tr>
      <w:tr w:rsidR="00481480" w:rsidRPr="00652FFF" w14:paraId="799D458D" w14:textId="77777777" w:rsidTr="00951E67">
        <w:trPr>
          <w:trHeight w:val="284"/>
        </w:trPr>
        <w:tc>
          <w:tcPr>
            <w:tcW w:w="634" w:type="dxa"/>
            <w:shd w:val="clear" w:color="auto" w:fill="B7B7B7"/>
            <w:tcMar>
              <w:top w:w="100" w:type="dxa"/>
              <w:left w:w="100" w:type="dxa"/>
              <w:bottom w:w="100" w:type="dxa"/>
              <w:right w:w="100" w:type="dxa"/>
            </w:tcMar>
          </w:tcPr>
          <w:p w14:paraId="1E814FF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61E5FE4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4F58456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086A697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755BC74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5CF9B81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318A34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33C888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44D68D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8BC183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2F99F1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D5A111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34EC5B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00320C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30DF18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8F6889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4E3524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FD7B7C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1B1DBD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F4B372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38F6C3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2036876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66F5D1C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F7D010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b/>
                <w:bCs/>
                <w:color w:val="000000"/>
                <w:sz w:val="12"/>
                <w:szCs w:val="12"/>
              </w:rPr>
              <w:t>true</w:t>
            </w:r>
          </w:p>
        </w:tc>
      </w:tr>
    </w:tbl>
    <w:p w14:paraId="509754FF" w14:textId="77777777" w:rsidR="006959E1" w:rsidRPr="00D3282A" w:rsidRDefault="006959E1" w:rsidP="005A432B">
      <w:pPr>
        <w:spacing w:line="480" w:lineRule="auto"/>
        <w:rPr>
          <w:rFonts w:ascii="Arial" w:hAnsi="Arial" w:cs="Arial"/>
        </w:rPr>
      </w:pPr>
    </w:p>
    <w:p w14:paraId="76A7BDDE" w14:textId="1F1C7B1E" w:rsidR="00D22460" w:rsidRPr="007C69EA" w:rsidRDefault="00D22460" w:rsidP="005A432B">
      <w:pPr>
        <w:spacing w:line="480" w:lineRule="auto"/>
        <w:rPr>
          <w:rFonts w:ascii="Arial" w:eastAsia="Arial" w:hAnsi="Arial" w:cs="Arial"/>
          <w:sz w:val="10"/>
          <w:szCs w:val="10"/>
        </w:rPr>
        <w:sectPr w:rsidR="00D22460" w:rsidRPr="007C69EA" w:rsidSect="00E05772">
          <w:pgSz w:w="16840" w:h="11900" w:orient="landscape"/>
          <w:pgMar w:top="1418" w:right="1134" w:bottom="1418" w:left="1418" w:header="709" w:footer="709" w:gutter="0"/>
          <w:lnNumType w:countBy="1" w:restart="continuous"/>
          <w:cols w:space="720"/>
          <w:docGrid w:linePitch="326"/>
        </w:sectPr>
      </w:pPr>
    </w:p>
    <w:p w14:paraId="14E072B8" w14:textId="77777777" w:rsidR="006959E1" w:rsidRPr="00D3282A" w:rsidRDefault="00000000" w:rsidP="005A432B">
      <w:pPr>
        <w:spacing w:line="480" w:lineRule="auto"/>
        <w:rPr>
          <w:rFonts w:ascii="Arial" w:hAnsi="Arial" w:cs="Arial"/>
        </w:rPr>
      </w:pPr>
      <w:r w:rsidRPr="00D3282A">
        <w:rPr>
          <w:rFonts w:ascii="Arial" w:hAnsi="Arial" w:cs="Arial"/>
          <w:noProof/>
        </w:rPr>
        <w:lastRenderedPageBreak/>
        <w:drawing>
          <wp:inline distT="0" distB="0" distL="0" distR="0" wp14:anchorId="2E98CD3E" wp14:editId="508C7233">
            <wp:extent cx="5756910" cy="4317682"/>
            <wp:effectExtent l="0" t="0" r="0" b="63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756910" cy="4317682"/>
                    </a:xfrm>
                    <a:prstGeom prst="rect">
                      <a:avLst/>
                    </a:prstGeom>
                    <a:ln/>
                  </pic:spPr>
                </pic:pic>
              </a:graphicData>
            </a:graphic>
          </wp:inline>
        </w:drawing>
      </w:r>
    </w:p>
    <w:p w14:paraId="019DC4DB" w14:textId="7428CAD7" w:rsidR="006959E1" w:rsidRPr="00D3282A" w:rsidRDefault="00000000" w:rsidP="005A432B">
      <w:pPr>
        <w:spacing w:line="480" w:lineRule="auto"/>
        <w:rPr>
          <w:rFonts w:ascii="Arial" w:hAnsi="Arial" w:cs="Arial"/>
          <w:i/>
        </w:rPr>
      </w:pPr>
      <w:r w:rsidRPr="00D3282A">
        <w:rPr>
          <w:rFonts w:ascii="Arial" w:hAnsi="Arial" w:cs="Arial"/>
          <w:i/>
        </w:rPr>
        <w:t xml:space="preserve">Figure 2: Overview of the power spectra for the three groups. The red line indicates the power spectral density for the first group of planarians recorded during darkness, the blue line indicates the power spectral density for the second group of planarians recorded during light stimulation, and the black line indicates the power spectral density for the third group of dead mosquito larvae recorded as a control group. </w:t>
      </w:r>
      <w:ins w:id="210" w:author="Julian Keil" w:date="2023-02-14T18:18:00Z">
        <w:r w:rsidR="008537DD">
          <w:rPr>
            <w:rFonts w:ascii="Arial" w:hAnsi="Arial" w:cs="Arial"/>
            <w:i/>
          </w:rPr>
          <w:t>Bold lines represent the mean</w:t>
        </w:r>
      </w:ins>
      <w:ins w:id="211" w:author="Julian Keil" w:date="2023-02-14T18:19:00Z">
        <w:r w:rsidR="008537DD">
          <w:rPr>
            <w:rFonts w:ascii="Arial" w:hAnsi="Arial" w:cs="Arial"/>
            <w:i/>
          </w:rPr>
          <w:t xml:space="preserve"> across individuals, and the light lines represent the individual power spectra. </w:t>
        </w:r>
      </w:ins>
      <w:r w:rsidRPr="00D3282A">
        <w:rPr>
          <w:rFonts w:ascii="Arial" w:hAnsi="Arial" w:cs="Arial"/>
          <w:i/>
        </w:rPr>
        <w:t xml:space="preserve">The </w:t>
      </w:r>
      <w:r w:rsidR="004B1570" w:rsidRPr="00D3282A">
        <w:rPr>
          <w:rFonts w:ascii="Arial" w:hAnsi="Arial" w:cs="Arial"/>
          <w:i/>
        </w:rPr>
        <w:t xml:space="preserve">horizontal </w:t>
      </w:r>
      <w:r w:rsidRPr="00D3282A">
        <w:rPr>
          <w:rFonts w:ascii="Arial" w:hAnsi="Arial" w:cs="Arial"/>
          <w:i/>
        </w:rPr>
        <w:t>green lines indicate the frequency range in which the power spectra significantly differed between the first and second group.</w:t>
      </w:r>
    </w:p>
    <w:p w14:paraId="1C95A807" w14:textId="59372CC0" w:rsidR="006959E1" w:rsidRDefault="006959E1" w:rsidP="005A432B">
      <w:pPr>
        <w:spacing w:line="480" w:lineRule="auto"/>
        <w:rPr>
          <w:rFonts w:ascii="Arial" w:hAnsi="Arial" w:cs="Arial"/>
        </w:rPr>
      </w:pPr>
    </w:p>
    <w:p w14:paraId="34BCA315" w14:textId="77777777" w:rsidR="00481480" w:rsidRPr="00D3282A" w:rsidRDefault="00481480" w:rsidP="005A432B">
      <w:pPr>
        <w:spacing w:line="480" w:lineRule="auto"/>
        <w:rPr>
          <w:rFonts w:ascii="Arial" w:hAnsi="Arial" w:cs="Arial"/>
        </w:rPr>
      </w:pPr>
    </w:p>
    <w:p w14:paraId="3021A946" w14:textId="77777777" w:rsidR="00481480" w:rsidRDefault="00481480">
      <w:pPr>
        <w:rPr>
          <w:rFonts w:ascii="Arial" w:hAnsi="Arial" w:cs="Arial"/>
        </w:rPr>
        <w:sectPr w:rsidR="00481480" w:rsidSect="005A432B">
          <w:pgSz w:w="11900" w:h="16840"/>
          <w:pgMar w:top="1418" w:right="1418" w:bottom="1134" w:left="1418" w:header="709" w:footer="709" w:gutter="0"/>
          <w:lnNumType w:countBy="1" w:restart="continuous"/>
          <w:cols w:space="720"/>
        </w:sectPr>
      </w:pPr>
    </w:p>
    <w:p w14:paraId="786B24CE" w14:textId="4F719695" w:rsidR="00481480" w:rsidRPr="00306EFF" w:rsidRDefault="00481480" w:rsidP="00481480">
      <w:pPr>
        <w:spacing w:line="480" w:lineRule="auto"/>
        <w:rPr>
          <w:rFonts w:ascii="Arial" w:hAnsi="Arial" w:cs="Arial"/>
          <w:i/>
        </w:rPr>
      </w:pPr>
      <w:r w:rsidRPr="00306EFF">
        <w:rPr>
          <w:rFonts w:ascii="Arial" w:hAnsi="Arial" w:cs="Arial"/>
          <w:i/>
        </w:rPr>
        <w:lastRenderedPageBreak/>
        <w:t xml:space="preserve">Table </w:t>
      </w:r>
      <w:r>
        <w:rPr>
          <w:rFonts w:ascii="Arial" w:hAnsi="Arial" w:cs="Arial"/>
          <w:i/>
        </w:rPr>
        <w:t>2</w:t>
      </w:r>
      <w:r w:rsidRPr="00306EFF">
        <w:rPr>
          <w:rFonts w:ascii="Arial" w:hAnsi="Arial" w:cs="Arial"/>
          <w:i/>
        </w:rPr>
        <w:t xml:space="preserve">: Statistical results for the comparison of oscillatory power between 0.5 and 20 Hz for the </w:t>
      </w:r>
      <w:r>
        <w:rPr>
          <w:rFonts w:ascii="Arial" w:hAnsi="Arial" w:cs="Arial"/>
          <w:i/>
        </w:rPr>
        <w:t>follow-up experiment</w:t>
      </w:r>
      <w:r w:rsidRPr="00306EFF">
        <w:rPr>
          <w:rFonts w:ascii="Arial" w:hAnsi="Arial" w:cs="Arial"/>
          <w:i/>
        </w:rPr>
        <w:t xml:space="preserve"> (</w:t>
      </w:r>
      <w:r>
        <w:rPr>
          <w:rFonts w:ascii="Arial" w:hAnsi="Arial" w:cs="Arial"/>
          <w:i/>
        </w:rPr>
        <w:t xml:space="preserve">intact and decapitated </w:t>
      </w:r>
      <w:r w:rsidRPr="00306EFF">
        <w:rPr>
          <w:rFonts w:ascii="Arial" w:hAnsi="Arial" w:cs="Arial"/>
          <w:i/>
        </w:rPr>
        <w:t>planarians recorded during darkness and under light stimulation). T- and p-values result from permutation-based between-groups comparisons, and significance thresholds are FDR corrected for multiple comparisons.</w:t>
      </w:r>
    </w:p>
    <w:tbl>
      <w:tblPr>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481480" w:rsidRPr="00652FFF" w14:paraId="3121581A" w14:textId="77777777" w:rsidTr="00951E67">
        <w:trPr>
          <w:trHeight w:val="284"/>
        </w:trPr>
        <w:tc>
          <w:tcPr>
            <w:tcW w:w="634" w:type="dxa"/>
            <w:shd w:val="clear" w:color="auto" w:fill="B7B7B7"/>
            <w:tcMar>
              <w:top w:w="100" w:type="dxa"/>
              <w:left w:w="100" w:type="dxa"/>
              <w:bottom w:w="100" w:type="dxa"/>
              <w:right w:w="100" w:type="dxa"/>
            </w:tcMar>
          </w:tcPr>
          <w:p w14:paraId="763B03F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Freq.</w:t>
            </w:r>
          </w:p>
        </w:tc>
        <w:tc>
          <w:tcPr>
            <w:tcW w:w="634" w:type="dxa"/>
            <w:shd w:val="clear" w:color="auto" w:fill="B7B7B7"/>
            <w:tcMar>
              <w:top w:w="100" w:type="dxa"/>
              <w:left w:w="100" w:type="dxa"/>
              <w:bottom w:w="100" w:type="dxa"/>
              <w:right w:w="100" w:type="dxa"/>
            </w:tcMar>
          </w:tcPr>
          <w:p w14:paraId="511408A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0.488</w:t>
            </w:r>
          </w:p>
        </w:tc>
        <w:tc>
          <w:tcPr>
            <w:tcW w:w="634" w:type="dxa"/>
            <w:shd w:val="clear" w:color="auto" w:fill="B7B7B7"/>
            <w:tcMar>
              <w:top w:w="100" w:type="dxa"/>
              <w:left w:w="100" w:type="dxa"/>
              <w:bottom w:w="100" w:type="dxa"/>
              <w:right w:w="100" w:type="dxa"/>
            </w:tcMar>
          </w:tcPr>
          <w:p w14:paraId="089CB42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0.610</w:t>
            </w:r>
          </w:p>
        </w:tc>
        <w:tc>
          <w:tcPr>
            <w:tcW w:w="634" w:type="dxa"/>
            <w:shd w:val="clear" w:color="auto" w:fill="B7B7B7"/>
            <w:tcMar>
              <w:top w:w="100" w:type="dxa"/>
              <w:left w:w="100" w:type="dxa"/>
              <w:bottom w:w="100" w:type="dxa"/>
              <w:right w:w="100" w:type="dxa"/>
            </w:tcMar>
          </w:tcPr>
          <w:p w14:paraId="7EB7181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0.732</w:t>
            </w:r>
          </w:p>
        </w:tc>
        <w:tc>
          <w:tcPr>
            <w:tcW w:w="634" w:type="dxa"/>
            <w:shd w:val="clear" w:color="auto" w:fill="B7B7B7"/>
            <w:tcMar>
              <w:top w:w="100" w:type="dxa"/>
              <w:left w:w="100" w:type="dxa"/>
              <w:bottom w:w="100" w:type="dxa"/>
              <w:right w:w="100" w:type="dxa"/>
            </w:tcMar>
          </w:tcPr>
          <w:p w14:paraId="512372A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0.854</w:t>
            </w:r>
          </w:p>
        </w:tc>
        <w:tc>
          <w:tcPr>
            <w:tcW w:w="634" w:type="dxa"/>
            <w:shd w:val="clear" w:color="auto" w:fill="B7B7B7"/>
            <w:tcMar>
              <w:top w:w="100" w:type="dxa"/>
              <w:left w:w="100" w:type="dxa"/>
              <w:bottom w:w="100" w:type="dxa"/>
              <w:right w:w="100" w:type="dxa"/>
            </w:tcMar>
          </w:tcPr>
          <w:p w14:paraId="57F37F0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335E5A5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45BC60B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66D6632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49A5DA5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7AB6A81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4C5AEAF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56F6097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37D6B383"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42B17DC9"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2E334FA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0183860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2DB94B2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3885E3A0"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037A542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06FAD78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602AFF7A"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6C97D651"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1805C9F4"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20.019</w:t>
            </w:r>
          </w:p>
        </w:tc>
      </w:tr>
      <w:tr w:rsidR="00481480" w:rsidRPr="00652FFF" w14:paraId="4656D590" w14:textId="77777777" w:rsidTr="00951E67">
        <w:trPr>
          <w:trHeight w:val="284"/>
        </w:trPr>
        <w:tc>
          <w:tcPr>
            <w:tcW w:w="15198" w:type="dxa"/>
            <w:gridSpan w:val="24"/>
            <w:shd w:val="clear" w:color="auto" w:fill="B7B7B7"/>
            <w:tcMar>
              <w:top w:w="100" w:type="dxa"/>
              <w:left w:w="100" w:type="dxa"/>
              <w:bottom w:w="100" w:type="dxa"/>
              <w:right w:w="100" w:type="dxa"/>
            </w:tcMar>
          </w:tcPr>
          <w:p w14:paraId="673DBBB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eastAsia="Arial" w:hAnsi="Arial" w:cs="Arial"/>
                <w:b/>
                <w:sz w:val="12"/>
                <w:szCs w:val="12"/>
              </w:rPr>
              <w:t>Dark decapitated vs. Light decapitated</w:t>
            </w:r>
          </w:p>
        </w:tc>
      </w:tr>
      <w:tr w:rsidR="00481480" w:rsidRPr="00652FFF" w14:paraId="40CA2DAA" w14:textId="77777777" w:rsidTr="00951E67">
        <w:trPr>
          <w:trHeight w:val="284"/>
        </w:trPr>
        <w:tc>
          <w:tcPr>
            <w:tcW w:w="634" w:type="dxa"/>
            <w:shd w:val="clear" w:color="auto" w:fill="B7B7B7"/>
            <w:tcMar>
              <w:top w:w="100" w:type="dxa"/>
              <w:left w:w="100" w:type="dxa"/>
              <w:bottom w:w="100" w:type="dxa"/>
              <w:right w:w="100" w:type="dxa"/>
            </w:tcMar>
          </w:tcPr>
          <w:p w14:paraId="0C4BC1BE"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515453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3400</w:t>
            </w:r>
          </w:p>
        </w:tc>
        <w:tc>
          <w:tcPr>
            <w:tcW w:w="634" w:type="dxa"/>
            <w:tcMar>
              <w:top w:w="100" w:type="dxa"/>
              <w:left w:w="100" w:type="dxa"/>
              <w:bottom w:w="100" w:type="dxa"/>
              <w:right w:w="100" w:type="dxa"/>
            </w:tcMar>
            <w:vAlign w:val="bottom"/>
          </w:tcPr>
          <w:p w14:paraId="2B26F31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3335</w:t>
            </w:r>
          </w:p>
        </w:tc>
        <w:tc>
          <w:tcPr>
            <w:tcW w:w="634" w:type="dxa"/>
            <w:tcMar>
              <w:top w:w="100" w:type="dxa"/>
              <w:left w:w="100" w:type="dxa"/>
              <w:bottom w:w="100" w:type="dxa"/>
              <w:right w:w="100" w:type="dxa"/>
            </w:tcMar>
            <w:vAlign w:val="bottom"/>
          </w:tcPr>
          <w:p w14:paraId="1047AB1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3189</w:t>
            </w:r>
          </w:p>
        </w:tc>
        <w:tc>
          <w:tcPr>
            <w:tcW w:w="634" w:type="dxa"/>
            <w:tcMar>
              <w:top w:w="100" w:type="dxa"/>
              <w:left w:w="100" w:type="dxa"/>
              <w:bottom w:w="100" w:type="dxa"/>
              <w:right w:w="100" w:type="dxa"/>
            </w:tcMar>
            <w:vAlign w:val="bottom"/>
          </w:tcPr>
          <w:p w14:paraId="287A87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3230</w:t>
            </w:r>
          </w:p>
        </w:tc>
        <w:tc>
          <w:tcPr>
            <w:tcW w:w="634" w:type="dxa"/>
            <w:tcMar>
              <w:top w:w="100" w:type="dxa"/>
              <w:left w:w="100" w:type="dxa"/>
              <w:bottom w:w="100" w:type="dxa"/>
              <w:right w:w="100" w:type="dxa"/>
            </w:tcMar>
            <w:vAlign w:val="bottom"/>
          </w:tcPr>
          <w:p w14:paraId="7FAC97D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3540</w:t>
            </w:r>
          </w:p>
        </w:tc>
        <w:tc>
          <w:tcPr>
            <w:tcW w:w="633" w:type="dxa"/>
            <w:tcMar>
              <w:top w:w="100" w:type="dxa"/>
              <w:left w:w="100" w:type="dxa"/>
              <w:bottom w:w="100" w:type="dxa"/>
              <w:right w:w="100" w:type="dxa"/>
            </w:tcMar>
            <w:vAlign w:val="bottom"/>
          </w:tcPr>
          <w:p w14:paraId="1B4A976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3939</w:t>
            </w:r>
          </w:p>
        </w:tc>
        <w:tc>
          <w:tcPr>
            <w:tcW w:w="633" w:type="dxa"/>
            <w:tcMar>
              <w:top w:w="100" w:type="dxa"/>
              <w:left w:w="100" w:type="dxa"/>
              <w:bottom w:w="100" w:type="dxa"/>
              <w:right w:w="100" w:type="dxa"/>
            </w:tcMar>
            <w:vAlign w:val="bottom"/>
          </w:tcPr>
          <w:p w14:paraId="179F4B8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5300</w:t>
            </w:r>
          </w:p>
        </w:tc>
        <w:tc>
          <w:tcPr>
            <w:tcW w:w="633" w:type="dxa"/>
            <w:tcMar>
              <w:top w:w="100" w:type="dxa"/>
              <w:left w:w="100" w:type="dxa"/>
              <w:bottom w:w="100" w:type="dxa"/>
              <w:right w:w="100" w:type="dxa"/>
            </w:tcMar>
            <w:vAlign w:val="bottom"/>
          </w:tcPr>
          <w:p w14:paraId="552105E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4279</w:t>
            </w:r>
          </w:p>
        </w:tc>
        <w:tc>
          <w:tcPr>
            <w:tcW w:w="633" w:type="dxa"/>
            <w:tcMar>
              <w:top w:w="100" w:type="dxa"/>
              <w:left w:w="100" w:type="dxa"/>
              <w:bottom w:w="100" w:type="dxa"/>
              <w:right w:w="100" w:type="dxa"/>
            </w:tcMar>
            <w:vAlign w:val="bottom"/>
          </w:tcPr>
          <w:p w14:paraId="6EEB7D6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3421</w:t>
            </w:r>
          </w:p>
        </w:tc>
        <w:tc>
          <w:tcPr>
            <w:tcW w:w="633" w:type="dxa"/>
            <w:tcMar>
              <w:top w:w="100" w:type="dxa"/>
              <w:left w:w="100" w:type="dxa"/>
              <w:bottom w:w="100" w:type="dxa"/>
              <w:right w:w="100" w:type="dxa"/>
            </w:tcMar>
            <w:vAlign w:val="bottom"/>
          </w:tcPr>
          <w:p w14:paraId="5B36AB2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2638</w:t>
            </w:r>
          </w:p>
        </w:tc>
        <w:tc>
          <w:tcPr>
            <w:tcW w:w="633" w:type="dxa"/>
            <w:tcMar>
              <w:top w:w="100" w:type="dxa"/>
              <w:left w:w="100" w:type="dxa"/>
              <w:bottom w:w="100" w:type="dxa"/>
              <w:right w:w="100" w:type="dxa"/>
            </w:tcMar>
            <w:vAlign w:val="bottom"/>
          </w:tcPr>
          <w:p w14:paraId="5B504BE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2284</w:t>
            </w:r>
          </w:p>
        </w:tc>
        <w:tc>
          <w:tcPr>
            <w:tcW w:w="633" w:type="dxa"/>
            <w:tcMar>
              <w:top w:w="100" w:type="dxa"/>
              <w:left w:w="100" w:type="dxa"/>
              <w:bottom w:w="100" w:type="dxa"/>
              <w:right w:w="100" w:type="dxa"/>
            </w:tcMar>
            <w:vAlign w:val="bottom"/>
          </w:tcPr>
          <w:p w14:paraId="327DF11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0777</w:t>
            </w:r>
          </w:p>
        </w:tc>
        <w:tc>
          <w:tcPr>
            <w:tcW w:w="633" w:type="dxa"/>
            <w:tcMar>
              <w:top w:w="100" w:type="dxa"/>
              <w:left w:w="100" w:type="dxa"/>
              <w:bottom w:w="100" w:type="dxa"/>
              <w:right w:w="100" w:type="dxa"/>
            </w:tcMar>
            <w:vAlign w:val="bottom"/>
          </w:tcPr>
          <w:p w14:paraId="249683A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1011</w:t>
            </w:r>
          </w:p>
        </w:tc>
        <w:tc>
          <w:tcPr>
            <w:tcW w:w="633" w:type="dxa"/>
            <w:tcMar>
              <w:top w:w="100" w:type="dxa"/>
              <w:left w:w="100" w:type="dxa"/>
              <w:bottom w:w="100" w:type="dxa"/>
              <w:right w:w="100" w:type="dxa"/>
            </w:tcMar>
            <w:vAlign w:val="bottom"/>
          </w:tcPr>
          <w:p w14:paraId="3D44788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3115</w:t>
            </w:r>
          </w:p>
        </w:tc>
        <w:tc>
          <w:tcPr>
            <w:tcW w:w="633" w:type="dxa"/>
            <w:tcMar>
              <w:top w:w="100" w:type="dxa"/>
              <w:left w:w="100" w:type="dxa"/>
              <w:bottom w:w="100" w:type="dxa"/>
              <w:right w:w="100" w:type="dxa"/>
            </w:tcMar>
            <w:vAlign w:val="bottom"/>
          </w:tcPr>
          <w:p w14:paraId="06D0A00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5122</w:t>
            </w:r>
          </w:p>
        </w:tc>
        <w:tc>
          <w:tcPr>
            <w:tcW w:w="633" w:type="dxa"/>
            <w:tcMar>
              <w:top w:w="100" w:type="dxa"/>
              <w:left w:w="100" w:type="dxa"/>
              <w:bottom w:w="100" w:type="dxa"/>
              <w:right w:w="100" w:type="dxa"/>
            </w:tcMar>
            <w:vAlign w:val="bottom"/>
          </w:tcPr>
          <w:p w14:paraId="0C96C20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7397</w:t>
            </w:r>
          </w:p>
        </w:tc>
        <w:tc>
          <w:tcPr>
            <w:tcW w:w="633" w:type="dxa"/>
            <w:tcMar>
              <w:top w:w="100" w:type="dxa"/>
              <w:left w:w="100" w:type="dxa"/>
              <w:bottom w:w="100" w:type="dxa"/>
              <w:right w:w="100" w:type="dxa"/>
            </w:tcMar>
            <w:vAlign w:val="bottom"/>
          </w:tcPr>
          <w:p w14:paraId="0E9DFF2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8318</w:t>
            </w:r>
          </w:p>
        </w:tc>
        <w:tc>
          <w:tcPr>
            <w:tcW w:w="633" w:type="dxa"/>
            <w:tcMar>
              <w:top w:w="100" w:type="dxa"/>
              <w:left w:w="100" w:type="dxa"/>
              <w:bottom w:w="100" w:type="dxa"/>
              <w:right w:w="100" w:type="dxa"/>
            </w:tcMar>
            <w:vAlign w:val="bottom"/>
          </w:tcPr>
          <w:p w14:paraId="5E51492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9222</w:t>
            </w:r>
          </w:p>
        </w:tc>
        <w:tc>
          <w:tcPr>
            <w:tcW w:w="633" w:type="dxa"/>
            <w:tcMar>
              <w:top w:w="100" w:type="dxa"/>
              <w:left w:w="100" w:type="dxa"/>
              <w:bottom w:w="100" w:type="dxa"/>
              <w:right w:w="100" w:type="dxa"/>
            </w:tcMar>
            <w:vAlign w:val="bottom"/>
          </w:tcPr>
          <w:p w14:paraId="6F6FADB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9165</w:t>
            </w:r>
          </w:p>
        </w:tc>
        <w:tc>
          <w:tcPr>
            <w:tcW w:w="633" w:type="dxa"/>
            <w:tcMar>
              <w:top w:w="100" w:type="dxa"/>
              <w:left w:w="100" w:type="dxa"/>
              <w:bottom w:w="100" w:type="dxa"/>
              <w:right w:w="100" w:type="dxa"/>
            </w:tcMar>
            <w:vAlign w:val="bottom"/>
          </w:tcPr>
          <w:p w14:paraId="2A69065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9035</w:t>
            </w:r>
          </w:p>
        </w:tc>
        <w:tc>
          <w:tcPr>
            <w:tcW w:w="633" w:type="dxa"/>
            <w:tcMar>
              <w:top w:w="100" w:type="dxa"/>
              <w:left w:w="100" w:type="dxa"/>
              <w:bottom w:w="100" w:type="dxa"/>
              <w:right w:w="100" w:type="dxa"/>
            </w:tcMar>
            <w:vAlign w:val="bottom"/>
          </w:tcPr>
          <w:p w14:paraId="1A246FE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0829</w:t>
            </w:r>
          </w:p>
        </w:tc>
        <w:tc>
          <w:tcPr>
            <w:tcW w:w="633" w:type="dxa"/>
            <w:tcMar>
              <w:top w:w="100" w:type="dxa"/>
              <w:left w:w="100" w:type="dxa"/>
              <w:bottom w:w="100" w:type="dxa"/>
              <w:right w:w="100" w:type="dxa"/>
            </w:tcMar>
            <w:vAlign w:val="bottom"/>
          </w:tcPr>
          <w:p w14:paraId="02E5AAE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1914</w:t>
            </w:r>
          </w:p>
        </w:tc>
        <w:tc>
          <w:tcPr>
            <w:tcW w:w="633" w:type="dxa"/>
            <w:tcMar>
              <w:top w:w="100" w:type="dxa"/>
              <w:left w:w="100" w:type="dxa"/>
              <w:bottom w:w="100" w:type="dxa"/>
              <w:right w:w="100" w:type="dxa"/>
            </w:tcMar>
            <w:vAlign w:val="bottom"/>
          </w:tcPr>
          <w:p w14:paraId="3FDA9D1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2515</w:t>
            </w:r>
          </w:p>
        </w:tc>
      </w:tr>
      <w:tr w:rsidR="00481480" w:rsidRPr="00652FFF" w14:paraId="01BD3169" w14:textId="77777777" w:rsidTr="00951E67">
        <w:trPr>
          <w:trHeight w:val="284"/>
        </w:trPr>
        <w:tc>
          <w:tcPr>
            <w:tcW w:w="634" w:type="dxa"/>
            <w:shd w:val="clear" w:color="auto" w:fill="B7B7B7"/>
            <w:tcMar>
              <w:top w:w="100" w:type="dxa"/>
              <w:left w:w="100" w:type="dxa"/>
              <w:bottom w:w="100" w:type="dxa"/>
              <w:right w:w="100" w:type="dxa"/>
            </w:tcMar>
          </w:tcPr>
          <w:p w14:paraId="2746B238"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5E2FD18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3695</w:t>
            </w:r>
          </w:p>
        </w:tc>
        <w:tc>
          <w:tcPr>
            <w:tcW w:w="634" w:type="dxa"/>
            <w:tcMar>
              <w:top w:w="100" w:type="dxa"/>
              <w:left w:w="100" w:type="dxa"/>
              <w:bottom w:w="100" w:type="dxa"/>
              <w:right w:w="100" w:type="dxa"/>
            </w:tcMar>
            <w:vAlign w:val="bottom"/>
          </w:tcPr>
          <w:p w14:paraId="6B870B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3716</w:t>
            </w:r>
          </w:p>
        </w:tc>
        <w:tc>
          <w:tcPr>
            <w:tcW w:w="634" w:type="dxa"/>
            <w:tcMar>
              <w:top w:w="100" w:type="dxa"/>
              <w:left w:w="100" w:type="dxa"/>
              <w:bottom w:w="100" w:type="dxa"/>
              <w:right w:w="100" w:type="dxa"/>
            </w:tcMar>
            <w:vAlign w:val="bottom"/>
          </w:tcPr>
          <w:p w14:paraId="36DCA1C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3770</w:t>
            </w:r>
          </w:p>
        </w:tc>
        <w:tc>
          <w:tcPr>
            <w:tcW w:w="634" w:type="dxa"/>
            <w:tcMar>
              <w:top w:w="100" w:type="dxa"/>
              <w:left w:w="100" w:type="dxa"/>
              <w:bottom w:w="100" w:type="dxa"/>
              <w:right w:w="100" w:type="dxa"/>
            </w:tcMar>
            <w:vAlign w:val="bottom"/>
          </w:tcPr>
          <w:p w14:paraId="4937DF5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3700</w:t>
            </w:r>
          </w:p>
        </w:tc>
        <w:tc>
          <w:tcPr>
            <w:tcW w:w="634" w:type="dxa"/>
            <w:tcMar>
              <w:top w:w="100" w:type="dxa"/>
              <w:left w:w="100" w:type="dxa"/>
              <w:bottom w:w="100" w:type="dxa"/>
              <w:right w:w="100" w:type="dxa"/>
            </w:tcMar>
            <w:vAlign w:val="bottom"/>
          </w:tcPr>
          <w:p w14:paraId="7F80948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3599</w:t>
            </w:r>
          </w:p>
        </w:tc>
        <w:tc>
          <w:tcPr>
            <w:tcW w:w="633" w:type="dxa"/>
            <w:tcMar>
              <w:top w:w="100" w:type="dxa"/>
              <w:left w:w="100" w:type="dxa"/>
              <w:bottom w:w="100" w:type="dxa"/>
              <w:right w:w="100" w:type="dxa"/>
            </w:tcMar>
            <w:vAlign w:val="bottom"/>
          </w:tcPr>
          <w:p w14:paraId="02CDE8A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3511</w:t>
            </w:r>
          </w:p>
        </w:tc>
        <w:tc>
          <w:tcPr>
            <w:tcW w:w="633" w:type="dxa"/>
            <w:tcMar>
              <w:top w:w="100" w:type="dxa"/>
              <w:left w:w="100" w:type="dxa"/>
              <w:bottom w:w="100" w:type="dxa"/>
              <w:right w:w="100" w:type="dxa"/>
            </w:tcMar>
            <w:vAlign w:val="bottom"/>
          </w:tcPr>
          <w:p w14:paraId="3063867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3045</w:t>
            </w:r>
          </w:p>
        </w:tc>
        <w:tc>
          <w:tcPr>
            <w:tcW w:w="633" w:type="dxa"/>
            <w:tcMar>
              <w:top w:w="100" w:type="dxa"/>
              <w:left w:w="100" w:type="dxa"/>
              <w:bottom w:w="100" w:type="dxa"/>
              <w:right w:w="100" w:type="dxa"/>
            </w:tcMar>
            <w:vAlign w:val="bottom"/>
          </w:tcPr>
          <w:p w14:paraId="752A72B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3588</w:t>
            </w:r>
          </w:p>
        </w:tc>
        <w:tc>
          <w:tcPr>
            <w:tcW w:w="633" w:type="dxa"/>
            <w:tcMar>
              <w:top w:w="100" w:type="dxa"/>
              <w:left w:w="100" w:type="dxa"/>
              <w:bottom w:w="100" w:type="dxa"/>
              <w:right w:w="100" w:type="dxa"/>
            </w:tcMar>
            <w:vAlign w:val="bottom"/>
          </w:tcPr>
          <w:p w14:paraId="78801ED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3702</w:t>
            </w:r>
          </w:p>
        </w:tc>
        <w:tc>
          <w:tcPr>
            <w:tcW w:w="633" w:type="dxa"/>
            <w:tcMar>
              <w:top w:w="100" w:type="dxa"/>
              <w:left w:w="100" w:type="dxa"/>
              <w:bottom w:w="100" w:type="dxa"/>
              <w:right w:w="100" w:type="dxa"/>
            </w:tcMar>
            <w:vAlign w:val="bottom"/>
          </w:tcPr>
          <w:p w14:paraId="662BECD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3899</w:t>
            </w:r>
          </w:p>
        </w:tc>
        <w:tc>
          <w:tcPr>
            <w:tcW w:w="633" w:type="dxa"/>
            <w:tcMar>
              <w:top w:w="100" w:type="dxa"/>
              <w:left w:w="100" w:type="dxa"/>
              <w:bottom w:w="100" w:type="dxa"/>
              <w:right w:w="100" w:type="dxa"/>
            </w:tcMar>
            <w:vAlign w:val="bottom"/>
          </w:tcPr>
          <w:p w14:paraId="3E2A63C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3950</w:t>
            </w:r>
          </w:p>
        </w:tc>
        <w:tc>
          <w:tcPr>
            <w:tcW w:w="633" w:type="dxa"/>
            <w:tcMar>
              <w:top w:w="100" w:type="dxa"/>
              <w:left w:w="100" w:type="dxa"/>
              <w:bottom w:w="100" w:type="dxa"/>
              <w:right w:w="100" w:type="dxa"/>
            </w:tcMar>
            <w:vAlign w:val="bottom"/>
          </w:tcPr>
          <w:p w14:paraId="7B438BE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4657</w:t>
            </w:r>
          </w:p>
        </w:tc>
        <w:tc>
          <w:tcPr>
            <w:tcW w:w="633" w:type="dxa"/>
            <w:tcMar>
              <w:top w:w="100" w:type="dxa"/>
              <w:left w:w="100" w:type="dxa"/>
              <w:bottom w:w="100" w:type="dxa"/>
              <w:right w:w="100" w:type="dxa"/>
            </w:tcMar>
            <w:vAlign w:val="bottom"/>
          </w:tcPr>
          <w:p w14:paraId="695C2F3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4568</w:t>
            </w:r>
          </w:p>
        </w:tc>
        <w:tc>
          <w:tcPr>
            <w:tcW w:w="633" w:type="dxa"/>
            <w:tcMar>
              <w:top w:w="100" w:type="dxa"/>
              <w:left w:w="100" w:type="dxa"/>
              <w:bottom w:w="100" w:type="dxa"/>
              <w:right w:w="100" w:type="dxa"/>
            </w:tcMar>
            <w:vAlign w:val="bottom"/>
          </w:tcPr>
          <w:p w14:paraId="108BE6F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3740</w:t>
            </w:r>
          </w:p>
        </w:tc>
        <w:tc>
          <w:tcPr>
            <w:tcW w:w="633" w:type="dxa"/>
            <w:tcMar>
              <w:top w:w="100" w:type="dxa"/>
              <w:left w:w="100" w:type="dxa"/>
              <w:bottom w:w="100" w:type="dxa"/>
              <w:right w:w="100" w:type="dxa"/>
            </w:tcMar>
            <w:vAlign w:val="bottom"/>
          </w:tcPr>
          <w:p w14:paraId="6227412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3020</w:t>
            </w:r>
          </w:p>
        </w:tc>
        <w:tc>
          <w:tcPr>
            <w:tcW w:w="633" w:type="dxa"/>
            <w:tcMar>
              <w:top w:w="100" w:type="dxa"/>
              <w:left w:w="100" w:type="dxa"/>
              <w:bottom w:w="100" w:type="dxa"/>
              <w:right w:w="100" w:type="dxa"/>
            </w:tcMar>
            <w:vAlign w:val="bottom"/>
          </w:tcPr>
          <w:p w14:paraId="16FA74D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2333</w:t>
            </w:r>
          </w:p>
        </w:tc>
        <w:tc>
          <w:tcPr>
            <w:tcW w:w="633" w:type="dxa"/>
            <w:tcMar>
              <w:top w:w="100" w:type="dxa"/>
              <w:left w:w="100" w:type="dxa"/>
              <w:bottom w:w="100" w:type="dxa"/>
              <w:right w:w="100" w:type="dxa"/>
            </w:tcMar>
            <w:vAlign w:val="bottom"/>
          </w:tcPr>
          <w:p w14:paraId="216049F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2109</w:t>
            </w:r>
          </w:p>
        </w:tc>
        <w:tc>
          <w:tcPr>
            <w:tcW w:w="633" w:type="dxa"/>
            <w:tcMar>
              <w:top w:w="100" w:type="dxa"/>
              <w:left w:w="100" w:type="dxa"/>
              <w:bottom w:w="100" w:type="dxa"/>
              <w:right w:w="100" w:type="dxa"/>
            </w:tcMar>
            <w:vAlign w:val="bottom"/>
          </w:tcPr>
          <w:p w14:paraId="06038DD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1994</w:t>
            </w:r>
          </w:p>
        </w:tc>
        <w:tc>
          <w:tcPr>
            <w:tcW w:w="633" w:type="dxa"/>
            <w:tcMar>
              <w:top w:w="100" w:type="dxa"/>
              <w:left w:w="100" w:type="dxa"/>
              <w:bottom w:w="100" w:type="dxa"/>
              <w:right w:w="100" w:type="dxa"/>
            </w:tcMar>
            <w:vAlign w:val="bottom"/>
          </w:tcPr>
          <w:p w14:paraId="5165082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2053</w:t>
            </w:r>
          </w:p>
        </w:tc>
        <w:tc>
          <w:tcPr>
            <w:tcW w:w="633" w:type="dxa"/>
            <w:tcMar>
              <w:top w:w="100" w:type="dxa"/>
              <w:left w:w="100" w:type="dxa"/>
              <w:bottom w:w="100" w:type="dxa"/>
              <w:right w:w="100" w:type="dxa"/>
            </w:tcMar>
            <w:vAlign w:val="bottom"/>
          </w:tcPr>
          <w:p w14:paraId="2BF7CAD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2250</w:t>
            </w:r>
          </w:p>
        </w:tc>
        <w:tc>
          <w:tcPr>
            <w:tcW w:w="633" w:type="dxa"/>
            <w:tcMar>
              <w:top w:w="100" w:type="dxa"/>
              <w:left w:w="100" w:type="dxa"/>
              <w:bottom w:w="100" w:type="dxa"/>
              <w:right w:w="100" w:type="dxa"/>
            </w:tcMar>
            <w:vAlign w:val="bottom"/>
          </w:tcPr>
          <w:p w14:paraId="5C2C824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1720</w:t>
            </w:r>
          </w:p>
        </w:tc>
        <w:tc>
          <w:tcPr>
            <w:tcW w:w="633" w:type="dxa"/>
            <w:tcMar>
              <w:top w:w="100" w:type="dxa"/>
              <w:left w:w="100" w:type="dxa"/>
              <w:bottom w:w="100" w:type="dxa"/>
              <w:right w:w="100" w:type="dxa"/>
            </w:tcMar>
            <w:vAlign w:val="bottom"/>
          </w:tcPr>
          <w:p w14:paraId="328F9DA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1392</w:t>
            </w:r>
          </w:p>
        </w:tc>
        <w:tc>
          <w:tcPr>
            <w:tcW w:w="633" w:type="dxa"/>
            <w:tcMar>
              <w:top w:w="100" w:type="dxa"/>
              <w:left w:w="100" w:type="dxa"/>
              <w:bottom w:w="100" w:type="dxa"/>
              <w:right w:w="100" w:type="dxa"/>
            </w:tcMar>
            <w:vAlign w:val="bottom"/>
          </w:tcPr>
          <w:p w14:paraId="4AA0467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1034</w:t>
            </w:r>
          </w:p>
        </w:tc>
      </w:tr>
      <w:tr w:rsidR="00481480" w:rsidRPr="00652FFF" w14:paraId="072D6BA1" w14:textId="77777777" w:rsidTr="00951E67">
        <w:trPr>
          <w:trHeight w:val="284"/>
        </w:trPr>
        <w:tc>
          <w:tcPr>
            <w:tcW w:w="634" w:type="dxa"/>
            <w:shd w:val="clear" w:color="auto" w:fill="B7B7B7"/>
            <w:tcMar>
              <w:top w:w="100" w:type="dxa"/>
              <w:left w:w="100" w:type="dxa"/>
              <w:bottom w:w="100" w:type="dxa"/>
              <w:right w:w="100" w:type="dxa"/>
            </w:tcMar>
          </w:tcPr>
          <w:p w14:paraId="521D304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44D126C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26C95FC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166B698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31BCF20F"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389EE6E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30C909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412FF6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77DD5F3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299EB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5E34AF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BBFFFEF"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FCA5D9F"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17688E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7B6E242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B6D2AF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616B82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0A26E6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27249E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589C649"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188AE2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38E84B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D84F7F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12A19D2"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r>
      <w:tr w:rsidR="00481480" w:rsidRPr="00652FFF" w14:paraId="6CBDB439" w14:textId="77777777" w:rsidTr="00951E67">
        <w:trPr>
          <w:trHeight w:val="284"/>
        </w:trPr>
        <w:tc>
          <w:tcPr>
            <w:tcW w:w="15198" w:type="dxa"/>
            <w:gridSpan w:val="24"/>
            <w:shd w:val="clear" w:color="auto" w:fill="B7B7B7"/>
            <w:tcMar>
              <w:top w:w="100" w:type="dxa"/>
              <w:left w:w="100" w:type="dxa"/>
              <w:bottom w:w="100" w:type="dxa"/>
              <w:right w:w="100" w:type="dxa"/>
            </w:tcMar>
          </w:tcPr>
          <w:p w14:paraId="7486A6E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Dark intact vs. Dark decapitated</w:t>
            </w:r>
          </w:p>
        </w:tc>
      </w:tr>
      <w:tr w:rsidR="00481480" w:rsidRPr="00652FFF" w14:paraId="619B9FD9" w14:textId="77777777" w:rsidTr="00951E67">
        <w:trPr>
          <w:trHeight w:val="284"/>
        </w:trPr>
        <w:tc>
          <w:tcPr>
            <w:tcW w:w="634" w:type="dxa"/>
            <w:shd w:val="clear" w:color="auto" w:fill="B7B7B7"/>
            <w:tcMar>
              <w:top w:w="100" w:type="dxa"/>
              <w:left w:w="100" w:type="dxa"/>
              <w:bottom w:w="100" w:type="dxa"/>
              <w:right w:w="100" w:type="dxa"/>
            </w:tcMar>
          </w:tcPr>
          <w:p w14:paraId="44B7D37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5B3921B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0471</w:t>
            </w:r>
          </w:p>
        </w:tc>
        <w:tc>
          <w:tcPr>
            <w:tcW w:w="634" w:type="dxa"/>
            <w:tcMar>
              <w:top w:w="100" w:type="dxa"/>
              <w:left w:w="100" w:type="dxa"/>
              <w:bottom w:w="100" w:type="dxa"/>
              <w:right w:w="100" w:type="dxa"/>
            </w:tcMar>
            <w:vAlign w:val="bottom"/>
          </w:tcPr>
          <w:p w14:paraId="39CFA2B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0817</w:t>
            </w:r>
          </w:p>
        </w:tc>
        <w:tc>
          <w:tcPr>
            <w:tcW w:w="634" w:type="dxa"/>
            <w:tcMar>
              <w:top w:w="100" w:type="dxa"/>
              <w:left w:w="100" w:type="dxa"/>
              <w:bottom w:w="100" w:type="dxa"/>
              <w:right w:w="100" w:type="dxa"/>
            </w:tcMar>
            <w:vAlign w:val="bottom"/>
          </w:tcPr>
          <w:p w14:paraId="6DA1ADD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0871</w:t>
            </w:r>
          </w:p>
        </w:tc>
        <w:tc>
          <w:tcPr>
            <w:tcW w:w="634" w:type="dxa"/>
            <w:tcMar>
              <w:top w:w="100" w:type="dxa"/>
              <w:left w:w="100" w:type="dxa"/>
              <w:bottom w:w="100" w:type="dxa"/>
              <w:right w:w="100" w:type="dxa"/>
            </w:tcMar>
            <w:vAlign w:val="bottom"/>
          </w:tcPr>
          <w:p w14:paraId="6E96811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9534</w:t>
            </w:r>
          </w:p>
        </w:tc>
        <w:tc>
          <w:tcPr>
            <w:tcW w:w="634" w:type="dxa"/>
            <w:tcMar>
              <w:top w:w="100" w:type="dxa"/>
              <w:left w:w="100" w:type="dxa"/>
              <w:bottom w:w="100" w:type="dxa"/>
              <w:right w:w="100" w:type="dxa"/>
            </w:tcMar>
            <w:vAlign w:val="bottom"/>
          </w:tcPr>
          <w:p w14:paraId="1EE26E7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8713</w:t>
            </w:r>
          </w:p>
        </w:tc>
        <w:tc>
          <w:tcPr>
            <w:tcW w:w="633" w:type="dxa"/>
            <w:tcMar>
              <w:top w:w="100" w:type="dxa"/>
              <w:left w:w="100" w:type="dxa"/>
              <w:bottom w:w="100" w:type="dxa"/>
              <w:right w:w="100" w:type="dxa"/>
            </w:tcMar>
            <w:vAlign w:val="bottom"/>
          </w:tcPr>
          <w:p w14:paraId="6FB4F73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5030</w:t>
            </w:r>
          </w:p>
        </w:tc>
        <w:tc>
          <w:tcPr>
            <w:tcW w:w="633" w:type="dxa"/>
            <w:tcMar>
              <w:top w:w="100" w:type="dxa"/>
              <w:left w:w="100" w:type="dxa"/>
              <w:bottom w:w="100" w:type="dxa"/>
              <w:right w:w="100" w:type="dxa"/>
            </w:tcMar>
            <w:vAlign w:val="bottom"/>
          </w:tcPr>
          <w:p w14:paraId="0C7BE77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2780</w:t>
            </w:r>
          </w:p>
        </w:tc>
        <w:tc>
          <w:tcPr>
            <w:tcW w:w="633" w:type="dxa"/>
            <w:tcMar>
              <w:top w:w="100" w:type="dxa"/>
              <w:left w:w="100" w:type="dxa"/>
              <w:bottom w:w="100" w:type="dxa"/>
              <w:right w:w="100" w:type="dxa"/>
            </w:tcMar>
            <w:vAlign w:val="bottom"/>
          </w:tcPr>
          <w:p w14:paraId="086BCA5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3841</w:t>
            </w:r>
          </w:p>
        </w:tc>
        <w:tc>
          <w:tcPr>
            <w:tcW w:w="633" w:type="dxa"/>
            <w:tcMar>
              <w:top w:w="100" w:type="dxa"/>
              <w:left w:w="100" w:type="dxa"/>
              <w:bottom w:w="100" w:type="dxa"/>
              <w:right w:w="100" w:type="dxa"/>
            </w:tcMar>
            <w:vAlign w:val="bottom"/>
          </w:tcPr>
          <w:p w14:paraId="2A3DA2E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1480</w:t>
            </w:r>
          </w:p>
        </w:tc>
        <w:tc>
          <w:tcPr>
            <w:tcW w:w="633" w:type="dxa"/>
            <w:tcMar>
              <w:top w:w="100" w:type="dxa"/>
              <w:left w:w="100" w:type="dxa"/>
              <w:bottom w:w="100" w:type="dxa"/>
              <w:right w:w="100" w:type="dxa"/>
            </w:tcMar>
            <w:vAlign w:val="bottom"/>
          </w:tcPr>
          <w:p w14:paraId="19A0309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1951</w:t>
            </w:r>
          </w:p>
        </w:tc>
        <w:tc>
          <w:tcPr>
            <w:tcW w:w="633" w:type="dxa"/>
            <w:tcMar>
              <w:top w:w="100" w:type="dxa"/>
              <w:left w:w="100" w:type="dxa"/>
              <w:bottom w:w="100" w:type="dxa"/>
              <w:right w:w="100" w:type="dxa"/>
            </w:tcMar>
            <w:vAlign w:val="bottom"/>
          </w:tcPr>
          <w:p w14:paraId="3175108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3261</w:t>
            </w:r>
          </w:p>
        </w:tc>
        <w:tc>
          <w:tcPr>
            <w:tcW w:w="633" w:type="dxa"/>
            <w:tcMar>
              <w:top w:w="100" w:type="dxa"/>
              <w:left w:w="100" w:type="dxa"/>
              <w:bottom w:w="100" w:type="dxa"/>
              <w:right w:w="100" w:type="dxa"/>
            </w:tcMar>
            <w:vAlign w:val="bottom"/>
          </w:tcPr>
          <w:p w14:paraId="73081F0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8639</w:t>
            </w:r>
          </w:p>
        </w:tc>
        <w:tc>
          <w:tcPr>
            <w:tcW w:w="633" w:type="dxa"/>
            <w:tcMar>
              <w:top w:w="100" w:type="dxa"/>
              <w:left w:w="100" w:type="dxa"/>
              <w:bottom w:w="100" w:type="dxa"/>
              <w:right w:w="100" w:type="dxa"/>
            </w:tcMar>
            <w:vAlign w:val="bottom"/>
          </w:tcPr>
          <w:p w14:paraId="199B1F6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4261</w:t>
            </w:r>
          </w:p>
        </w:tc>
        <w:tc>
          <w:tcPr>
            <w:tcW w:w="633" w:type="dxa"/>
            <w:tcMar>
              <w:top w:w="100" w:type="dxa"/>
              <w:left w:w="100" w:type="dxa"/>
              <w:bottom w:w="100" w:type="dxa"/>
              <w:right w:w="100" w:type="dxa"/>
            </w:tcMar>
            <w:vAlign w:val="bottom"/>
          </w:tcPr>
          <w:p w14:paraId="6F11179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2101</w:t>
            </w:r>
          </w:p>
        </w:tc>
        <w:tc>
          <w:tcPr>
            <w:tcW w:w="633" w:type="dxa"/>
            <w:tcMar>
              <w:top w:w="100" w:type="dxa"/>
              <w:left w:w="100" w:type="dxa"/>
              <w:bottom w:w="100" w:type="dxa"/>
              <w:right w:w="100" w:type="dxa"/>
            </w:tcMar>
            <w:vAlign w:val="bottom"/>
          </w:tcPr>
          <w:p w14:paraId="7DC4211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2611</w:t>
            </w:r>
          </w:p>
        </w:tc>
        <w:tc>
          <w:tcPr>
            <w:tcW w:w="633" w:type="dxa"/>
            <w:tcMar>
              <w:top w:w="100" w:type="dxa"/>
              <w:left w:w="100" w:type="dxa"/>
              <w:bottom w:w="100" w:type="dxa"/>
              <w:right w:w="100" w:type="dxa"/>
            </w:tcMar>
            <w:vAlign w:val="bottom"/>
          </w:tcPr>
          <w:p w14:paraId="6836C37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3073</w:t>
            </w:r>
          </w:p>
        </w:tc>
        <w:tc>
          <w:tcPr>
            <w:tcW w:w="633" w:type="dxa"/>
            <w:tcMar>
              <w:top w:w="100" w:type="dxa"/>
              <w:left w:w="100" w:type="dxa"/>
              <w:bottom w:w="100" w:type="dxa"/>
              <w:right w:w="100" w:type="dxa"/>
            </w:tcMar>
            <w:vAlign w:val="bottom"/>
          </w:tcPr>
          <w:p w14:paraId="17F601D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4533</w:t>
            </w:r>
          </w:p>
        </w:tc>
        <w:tc>
          <w:tcPr>
            <w:tcW w:w="633" w:type="dxa"/>
            <w:tcMar>
              <w:top w:w="100" w:type="dxa"/>
              <w:left w:w="100" w:type="dxa"/>
              <w:bottom w:w="100" w:type="dxa"/>
              <w:right w:w="100" w:type="dxa"/>
            </w:tcMar>
            <w:vAlign w:val="bottom"/>
          </w:tcPr>
          <w:p w14:paraId="53B1DC9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2756</w:t>
            </w:r>
          </w:p>
        </w:tc>
        <w:tc>
          <w:tcPr>
            <w:tcW w:w="633" w:type="dxa"/>
            <w:tcMar>
              <w:top w:w="100" w:type="dxa"/>
              <w:left w:w="100" w:type="dxa"/>
              <w:bottom w:w="100" w:type="dxa"/>
              <w:right w:w="100" w:type="dxa"/>
            </w:tcMar>
            <w:vAlign w:val="bottom"/>
          </w:tcPr>
          <w:p w14:paraId="69676E6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2980</w:t>
            </w:r>
          </w:p>
        </w:tc>
        <w:tc>
          <w:tcPr>
            <w:tcW w:w="633" w:type="dxa"/>
            <w:tcMar>
              <w:top w:w="100" w:type="dxa"/>
              <w:left w:w="100" w:type="dxa"/>
              <w:bottom w:w="100" w:type="dxa"/>
              <w:right w:w="100" w:type="dxa"/>
            </w:tcMar>
            <w:vAlign w:val="bottom"/>
          </w:tcPr>
          <w:p w14:paraId="400278E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1506</w:t>
            </w:r>
          </w:p>
        </w:tc>
        <w:tc>
          <w:tcPr>
            <w:tcW w:w="633" w:type="dxa"/>
            <w:tcMar>
              <w:top w:w="100" w:type="dxa"/>
              <w:left w:w="100" w:type="dxa"/>
              <w:bottom w:w="100" w:type="dxa"/>
              <w:right w:w="100" w:type="dxa"/>
            </w:tcMar>
            <w:vAlign w:val="bottom"/>
          </w:tcPr>
          <w:p w14:paraId="39E5CE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0511</w:t>
            </w:r>
          </w:p>
        </w:tc>
        <w:tc>
          <w:tcPr>
            <w:tcW w:w="633" w:type="dxa"/>
            <w:tcMar>
              <w:top w:w="100" w:type="dxa"/>
              <w:left w:w="100" w:type="dxa"/>
              <w:bottom w:w="100" w:type="dxa"/>
              <w:right w:w="100" w:type="dxa"/>
            </w:tcMar>
            <w:vAlign w:val="bottom"/>
          </w:tcPr>
          <w:p w14:paraId="40420D1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9723</w:t>
            </w:r>
          </w:p>
        </w:tc>
        <w:tc>
          <w:tcPr>
            <w:tcW w:w="633" w:type="dxa"/>
            <w:tcMar>
              <w:top w:w="100" w:type="dxa"/>
              <w:left w:w="100" w:type="dxa"/>
              <w:bottom w:w="100" w:type="dxa"/>
              <w:right w:w="100" w:type="dxa"/>
            </w:tcMar>
            <w:vAlign w:val="bottom"/>
          </w:tcPr>
          <w:p w14:paraId="40FDBF2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9165</w:t>
            </w:r>
          </w:p>
        </w:tc>
      </w:tr>
      <w:tr w:rsidR="00481480" w:rsidRPr="00652FFF" w14:paraId="18625523" w14:textId="77777777" w:rsidTr="00951E67">
        <w:trPr>
          <w:trHeight w:val="284"/>
        </w:trPr>
        <w:tc>
          <w:tcPr>
            <w:tcW w:w="634" w:type="dxa"/>
            <w:shd w:val="clear" w:color="auto" w:fill="B7B7B7"/>
            <w:tcMar>
              <w:top w:w="100" w:type="dxa"/>
              <w:left w:w="100" w:type="dxa"/>
              <w:bottom w:w="100" w:type="dxa"/>
              <w:right w:w="100" w:type="dxa"/>
            </w:tcMar>
          </w:tcPr>
          <w:p w14:paraId="2A502FC2"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6144FCD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1653</w:t>
            </w:r>
          </w:p>
        </w:tc>
        <w:tc>
          <w:tcPr>
            <w:tcW w:w="634" w:type="dxa"/>
            <w:tcMar>
              <w:top w:w="100" w:type="dxa"/>
              <w:left w:w="100" w:type="dxa"/>
              <w:bottom w:w="100" w:type="dxa"/>
              <w:right w:w="100" w:type="dxa"/>
            </w:tcMar>
            <w:vAlign w:val="bottom"/>
          </w:tcPr>
          <w:p w14:paraId="2EA4BC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1516</w:t>
            </w:r>
          </w:p>
        </w:tc>
        <w:tc>
          <w:tcPr>
            <w:tcW w:w="634" w:type="dxa"/>
            <w:tcMar>
              <w:top w:w="100" w:type="dxa"/>
              <w:left w:w="100" w:type="dxa"/>
              <w:bottom w:w="100" w:type="dxa"/>
              <w:right w:w="100" w:type="dxa"/>
            </w:tcMar>
            <w:vAlign w:val="bottom"/>
          </w:tcPr>
          <w:p w14:paraId="00DB2A1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1492</w:t>
            </w:r>
          </w:p>
        </w:tc>
        <w:tc>
          <w:tcPr>
            <w:tcW w:w="634" w:type="dxa"/>
            <w:tcMar>
              <w:top w:w="100" w:type="dxa"/>
              <w:left w:w="100" w:type="dxa"/>
              <w:bottom w:w="100" w:type="dxa"/>
              <w:right w:w="100" w:type="dxa"/>
            </w:tcMar>
            <w:vAlign w:val="bottom"/>
          </w:tcPr>
          <w:p w14:paraId="72EA29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1880</w:t>
            </w:r>
          </w:p>
        </w:tc>
        <w:tc>
          <w:tcPr>
            <w:tcW w:w="634" w:type="dxa"/>
            <w:tcMar>
              <w:top w:w="100" w:type="dxa"/>
              <w:left w:w="100" w:type="dxa"/>
              <w:bottom w:w="100" w:type="dxa"/>
              <w:right w:w="100" w:type="dxa"/>
            </w:tcMar>
            <w:vAlign w:val="bottom"/>
          </w:tcPr>
          <w:p w14:paraId="1C4693A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2001</w:t>
            </w:r>
          </w:p>
        </w:tc>
        <w:tc>
          <w:tcPr>
            <w:tcW w:w="633" w:type="dxa"/>
            <w:tcMar>
              <w:top w:w="100" w:type="dxa"/>
              <w:left w:w="100" w:type="dxa"/>
              <w:bottom w:w="100" w:type="dxa"/>
              <w:right w:w="100" w:type="dxa"/>
            </w:tcMar>
            <w:vAlign w:val="bottom"/>
          </w:tcPr>
          <w:p w14:paraId="5A9B3A9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3283</w:t>
            </w:r>
          </w:p>
        </w:tc>
        <w:tc>
          <w:tcPr>
            <w:tcW w:w="633" w:type="dxa"/>
            <w:tcMar>
              <w:top w:w="100" w:type="dxa"/>
              <w:left w:w="100" w:type="dxa"/>
              <w:bottom w:w="100" w:type="dxa"/>
              <w:right w:w="100" w:type="dxa"/>
            </w:tcMar>
            <w:vAlign w:val="bottom"/>
          </w:tcPr>
          <w:p w14:paraId="1024AE2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4795</w:t>
            </w:r>
          </w:p>
        </w:tc>
        <w:tc>
          <w:tcPr>
            <w:tcW w:w="633" w:type="dxa"/>
            <w:tcMar>
              <w:top w:w="100" w:type="dxa"/>
              <w:left w:w="100" w:type="dxa"/>
              <w:bottom w:w="100" w:type="dxa"/>
              <w:right w:w="100" w:type="dxa"/>
            </w:tcMar>
            <w:vAlign w:val="bottom"/>
          </w:tcPr>
          <w:p w14:paraId="6A3986B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5000</w:t>
            </w:r>
          </w:p>
        </w:tc>
        <w:tc>
          <w:tcPr>
            <w:tcW w:w="633" w:type="dxa"/>
            <w:tcMar>
              <w:top w:w="100" w:type="dxa"/>
              <w:left w:w="100" w:type="dxa"/>
              <w:bottom w:w="100" w:type="dxa"/>
              <w:right w:w="100" w:type="dxa"/>
            </w:tcMar>
            <w:vAlign w:val="bottom"/>
          </w:tcPr>
          <w:p w14:paraId="3BF34E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4582</w:t>
            </w:r>
          </w:p>
        </w:tc>
        <w:tc>
          <w:tcPr>
            <w:tcW w:w="633" w:type="dxa"/>
            <w:tcMar>
              <w:top w:w="100" w:type="dxa"/>
              <w:left w:w="100" w:type="dxa"/>
              <w:bottom w:w="100" w:type="dxa"/>
              <w:right w:w="100" w:type="dxa"/>
            </w:tcMar>
            <w:vAlign w:val="bottom"/>
          </w:tcPr>
          <w:p w14:paraId="000E4A5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4274</w:t>
            </w:r>
          </w:p>
        </w:tc>
        <w:tc>
          <w:tcPr>
            <w:tcW w:w="633" w:type="dxa"/>
            <w:tcMar>
              <w:top w:w="100" w:type="dxa"/>
              <w:left w:w="100" w:type="dxa"/>
              <w:bottom w:w="100" w:type="dxa"/>
              <w:right w:w="100" w:type="dxa"/>
            </w:tcMar>
            <w:vAlign w:val="bottom"/>
          </w:tcPr>
          <w:p w14:paraId="3F47AC7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3938</w:t>
            </w:r>
          </w:p>
        </w:tc>
        <w:tc>
          <w:tcPr>
            <w:tcW w:w="633" w:type="dxa"/>
            <w:tcMar>
              <w:top w:w="100" w:type="dxa"/>
              <w:left w:w="100" w:type="dxa"/>
              <w:bottom w:w="100" w:type="dxa"/>
              <w:right w:w="100" w:type="dxa"/>
            </w:tcMar>
            <w:vAlign w:val="bottom"/>
          </w:tcPr>
          <w:p w14:paraId="3BAF896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1778</w:t>
            </w:r>
          </w:p>
        </w:tc>
        <w:tc>
          <w:tcPr>
            <w:tcW w:w="633" w:type="dxa"/>
            <w:tcMar>
              <w:top w:w="100" w:type="dxa"/>
              <w:left w:w="100" w:type="dxa"/>
              <w:bottom w:w="100" w:type="dxa"/>
              <w:right w:w="100" w:type="dxa"/>
            </w:tcMar>
            <w:vAlign w:val="bottom"/>
          </w:tcPr>
          <w:p w14:paraId="583607E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0952</w:t>
            </w:r>
          </w:p>
        </w:tc>
        <w:tc>
          <w:tcPr>
            <w:tcW w:w="633" w:type="dxa"/>
            <w:tcMar>
              <w:top w:w="100" w:type="dxa"/>
              <w:left w:w="100" w:type="dxa"/>
              <w:bottom w:w="100" w:type="dxa"/>
              <w:right w:w="100" w:type="dxa"/>
            </w:tcMar>
            <w:vAlign w:val="bottom"/>
          </w:tcPr>
          <w:p w14:paraId="2BDB306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0214</w:t>
            </w:r>
          </w:p>
        </w:tc>
        <w:tc>
          <w:tcPr>
            <w:tcW w:w="633" w:type="dxa"/>
            <w:tcMar>
              <w:top w:w="100" w:type="dxa"/>
              <w:left w:w="100" w:type="dxa"/>
              <w:bottom w:w="100" w:type="dxa"/>
              <w:right w:w="100" w:type="dxa"/>
            </w:tcMar>
            <w:vAlign w:val="bottom"/>
          </w:tcPr>
          <w:p w14:paraId="12DD557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0159</w:t>
            </w:r>
          </w:p>
        </w:tc>
        <w:tc>
          <w:tcPr>
            <w:tcW w:w="633" w:type="dxa"/>
            <w:tcMar>
              <w:top w:w="100" w:type="dxa"/>
              <w:left w:w="100" w:type="dxa"/>
              <w:bottom w:w="100" w:type="dxa"/>
              <w:right w:w="100" w:type="dxa"/>
            </w:tcMar>
            <w:vAlign w:val="bottom"/>
          </w:tcPr>
          <w:p w14:paraId="50253D0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0121</w:t>
            </w:r>
          </w:p>
        </w:tc>
        <w:tc>
          <w:tcPr>
            <w:tcW w:w="633" w:type="dxa"/>
            <w:tcMar>
              <w:top w:w="100" w:type="dxa"/>
              <w:left w:w="100" w:type="dxa"/>
              <w:bottom w:w="100" w:type="dxa"/>
              <w:right w:w="100" w:type="dxa"/>
            </w:tcMar>
            <w:vAlign w:val="bottom"/>
          </w:tcPr>
          <w:p w14:paraId="3FA229B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0083</w:t>
            </w:r>
          </w:p>
        </w:tc>
        <w:tc>
          <w:tcPr>
            <w:tcW w:w="633" w:type="dxa"/>
            <w:tcMar>
              <w:top w:w="100" w:type="dxa"/>
              <w:left w:w="100" w:type="dxa"/>
              <w:bottom w:w="100" w:type="dxa"/>
              <w:right w:w="100" w:type="dxa"/>
            </w:tcMar>
            <w:vAlign w:val="bottom"/>
          </w:tcPr>
          <w:p w14:paraId="4B27A0A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0135</w:t>
            </w:r>
          </w:p>
        </w:tc>
        <w:tc>
          <w:tcPr>
            <w:tcW w:w="633" w:type="dxa"/>
            <w:tcMar>
              <w:top w:w="100" w:type="dxa"/>
              <w:left w:w="100" w:type="dxa"/>
              <w:bottom w:w="100" w:type="dxa"/>
              <w:right w:w="100" w:type="dxa"/>
            </w:tcMar>
            <w:vAlign w:val="bottom"/>
          </w:tcPr>
          <w:p w14:paraId="4A4B2FF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0110</w:t>
            </w:r>
          </w:p>
        </w:tc>
        <w:tc>
          <w:tcPr>
            <w:tcW w:w="633" w:type="dxa"/>
            <w:tcMar>
              <w:top w:w="100" w:type="dxa"/>
              <w:left w:w="100" w:type="dxa"/>
              <w:bottom w:w="100" w:type="dxa"/>
              <w:right w:w="100" w:type="dxa"/>
            </w:tcMar>
            <w:vAlign w:val="bottom"/>
          </w:tcPr>
          <w:p w14:paraId="417ADB0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0105</w:t>
            </w:r>
          </w:p>
        </w:tc>
        <w:tc>
          <w:tcPr>
            <w:tcW w:w="633" w:type="dxa"/>
            <w:tcMar>
              <w:top w:w="100" w:type="dxa"/>
              <w:left w:w="100" w:type="dxa"/>
              <w:bottom w:w="100" w:type="dxa"/>
              <w:right w:w="100" w:type="dxa"/>
            </w:tcMar>
            <w:vAlign w:val="bottom"/>
          </w:tcPr>
          <w:p w14:paraId="2131C1B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0109</w:t>
            </w:r>
          </w:p>
        </w:tc>
        <w:tc>
          <w:tcPr>
            <w:tcW w:w="633" w:type="dxa"/>
            <w:tcMar>
              <w:top w:w="100" w:type="dxa"/>
              <w:left w:w="100" w:type="dxa"/>
              <w:bottom w:w="100" w:type="dxa"/>
              <w:right w:w="100" w:type="dxa"/>
            </w:tcMar>
            <w:vAlign w:val="bottom"/>
          </w:tcPr>
          <w:p w14:paraId="0CE21E7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0092</w:t>
            </w:r>
          </w:p>
        </w:tc>
        <w:tc>
          <w:tcPr>
            <w:tcW w:w="633" w:type="dxa"/>
            <w:tcMar>
              <w:top w:w="100" w:type="dxa"/>
              <w:left w:w="100" w:type="dxa"/>
              <w:bottom w:w="100" w:type="dxa"/>
              <w:right w:w="100" w:type="dxa"/>
            </w:tcMar>
            <w:vAlign w:val="bottom"/>
          </w:tcPr>
          <w:p w14:paraId="59B88F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0052</w:t>
            </w:r>
          </w:p>
        </w:tc>
      </w:tr>
      <w:tr w:rsidR="00481480" w:rsidRPr="00652FFF" w14:paraId="7C8DDF8C" w14:textId="77777777" w:rsidTr="00951E67">
        <w:trPr>
          <w:trHeight w:val="284"/>
        </w:trPr>
        <w:tc>
          <w:tcPr>
            <w:tcW w:w="634" w:type="dxa"/>
            <w:shd w:val="clear" w:color="auto" w:fill="B7B7B7"/>
            <w:tcMar>
              <w:top w:w="100" w:type="dxa"/>
              <w:left w:w="100" w:type="dxa"/>
              <w:bottom w:w="100" w:type="dxa"/>
              <w:right w:w="100" w:type="dxa"/>
            </w:tcMar>
          </w:tcPr>
          <w:p w14:paraId="0F68D6B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4401EA6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1889FC3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009D5D1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3008FB0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4" w:type="dxa"/>
            <w:tcMar>
              <w:top w:w="100" w:type="dxa"/>
              <w:left w:w="100" w:type="dxa"/>
              <w:bottom w:w="100" w:type="dxa"/>
              <w:right w:w="100" w:type="dxa"/>
            </w:tcMar>
            <w:vAlign w:val="bottom"/>
          </w:tcPr>
          <w:p w14:paraId="6393BDF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5EBCAC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1CF9AE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4772D0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B06F81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569BF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4DB4CE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C20F78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7C5D5A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BA35EE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57CDD4C"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2427F7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C21677A"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88B8C55"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C9390F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42E1A4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7B2932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8C4CB1C"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0B0DFFD"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r>
      <w:tr w:rsidR="00481480" w:rsidRPr="00652FFF" w14:paraId="6B2C4382" w14:textId="77777777" w:rsidTr="00951E67">
        <w:trPr>
          <w:trHeight w:val="284"/>
        </w:trPr>
        <w:tc>
          <w:tcPr>
            <w:tcW w:w="15198" w:type="dxa"/>
            <w:gridSpan w:val="24"/>
            <w:shd w:val="clear" w:color="auto" w:fill="B7B7B7"/>
            <w:tcMar>
              <w:top w:w="100" w:type="dxa"/>
              <w:left w:w="100" w:type="dxa"/>
              <w:bottom w:w="100" w:type="dxa"/>
              <w:right w:w="100" w:type="dxa"/>
            </w:tcMar>
          </w:tcPr>
          <w:p w14:paraId="69C5FA9D"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Light intact vs. Light decapitated</w:t>
            </w:r>
          </w:p>
        </w:tc>
      </w:tr>
      <w:tr w:rsidR="00481480" w:rsidRPr="00652FFF" w14:paraId="5FDE56AA" w14:textId="77777777" w:rsidTr="00951E67">
        <w:trPr>
          <w:trHeight w:val="284"/>
        </w:trPr>
        <w:tc>
          <w:tcPr>
            <w:tcW w:w="634" w:type="dxa"/>
            <w:shd w:val="clear" w:color="auto" w:fill="B7B7B7"/>
            <w:tcMar>
              <w:top w:w="100" w:type="dxa"/>
              <w:left w:w="100" w:type="dxa"/>
              <w:bottom w:w="100" w:type="dxa"/>
              <w:right w:w="100" w:type="dxa"/>
            </w:tcMar>
          </w:tcPr>
          <w:p w14:paraId="1C26B057"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t-Val.</w:t>
            </w:r>
          </w:p>
        </w:tc>
        <w:tc>
          <w:tcPr>
            <w:tcW w:w="634" w:type="dxa"/>
            <w:tcMar>
              <w:top w:w="100" w:type="dxa"/>
              <w:left w:w="100" w:type="dxa"/>
              <w:bottom w:w="100" w:type="dxa"/>
              <w:right w:w="100" w:type="dxa"/>
            </w:tcMar>
            <w:vAlign w:val="bottom"/>
          </w:tcPr>
          <w:p w14:paraId="1347B27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9224</w:t>
            </w:r>
          </w:p>
        </w:tc>
        <w:tc>
          <w:tcPr>
            <w:tcW w:w="634" w:type="dxa"/>
            <w:tcMar>
              <w:top w:w="100" w:type="dxa"/>
              <w:left w:w="100" w:type="dxa"/>
              <w:bottom w:w="100" w:type="dxa"/>
              <w:right w:w="100" w:type="dxa"/>
            </w:tcMar>
            <w:vAlign w:val="bottom"/>
          </w:tcPr>
          <w:p w14:paraId="4096C6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8292</w:t>
            </w:r>
          </w:p>
        </w:tc>
        <w:tc>
          <w:tcPr>
            <w:tcW w:w="634" w:type="dxa"/>
            <w:tcMar>
              <w:top w:w="100" w:type="dxa"/>
              <w:left w:w="100" w:type="dxa"/>
              <w:bottom w:w="100" w:type="dxa"/>
              <w:right w:w="100" w:type="dxa"/>
            </w:tcMar>
            <w:vAlign w:val="bottom"/>
          </w:tcPr>
          <w:p w14:paraId="735CBB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7659</w:t>
            </w:r>
          </w:p>
        </w:tc>
        <w:tc>
          <w:tcPr>
            <w:tcW w:w="634" w:type="dxa"/>
            <w:tcMar>
              <w:top w:w="100" w:type="dxa"/>
              <w:left w:w="100" w:type="dxa"/>
              <w:bottom w:w="100" w:type="dxa"/>
              <w:right w:w="100" w:type="dxa"/>
            </w:tcMar>
            <w:vAlign w:val="bottom"/>
          </w:tcPr>
          <w:p w14:paraId="4791939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9538</w:t>
            </w:r>
          </w:p>
        </w:tc>
        <w:tc>
          <w:tcPr>
            <w:tcW w:w="634" w:type="dxa"/>
            <w:tcMar>
              <w:top w:w="100" w:type="dxa"/>
              <w:left w:w="100" w:type="dxa"/>
              <w:bottom w:w="100" w:type="dxa"/>
              <w:right w:w="100" w:type="dxa"/>
            </w:tcMar>
            <w:vAlign w:val="bottom"/>
          </w:tcPr>
          <w:p w14:paraId="36D8A26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9735</w:t>
            </w:r>
          </w:p>
        </w:tc>
        <w:tc>
          <w:tcPr>
            <w:tcW w:w="633" w:type="dxa"/>
            <w:tcMar>
              <w:top w:w="100" w:type="dxa"/>
              <w:left w:w="100" w:type="dxa"/>
              <w:bottom w:w="100" w:type="dxa"/>
              <w:right w:w="100" w:type="dxa"/>
            </w:tcMar>
            <w:vAlign w:val="bottom"/>
          </w:tcPr>
          <w:p w14:paraId="2FDB6EB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4</w:t>
            </w:r>
            <w:r>
              <w:rPr>
                <w:rFonts w:ascii="Arial" w:hAnsi="Arial" w:cs="Arial"/>
                <w:color w:val="000000"/>
                <w:sz w:val="12"/>
                <w:szCs w:val="12"/>
              </w:rPr>
              <w:t>.</w:t>
            </w:r>
            <w:r w:rsidRPr="00652FFF">
              <w:rPr>
                <w:rFonts w:ascii="Arial" w:hAnsi="Arial" w:cs="Arial"/>
                <w:color w:val="000000"/>
                <w:sz w:val="12"/>
                <w:szCs w:val="12"/>
              </w:rPr>
              <w:t>3138</w:t>
            </w:r>
          </w:p>
        </w:tc>
        <w:tc>
          <w:tcPr>
            <w:tcW w:w="633" w:type="dxa"/>
            <w:tcMar>
              <w:top w:w="100" w:type="dxa"/>
              <w:left w:w="100" w:type="dxa"/>
              <w:bottom w:w="100" w:type="dxa"/>
              <w:right w:w="100" w:type="dxa"/>
            </w:tcMar>
            <w:vAlign w:val="bottom"/>
          </w:tcPr>
          <w:p w14:paraId="10330A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7729</w:t>
            </w:r>
          </w:p>
        </w:tc>
        <w:tc>
          <w:tcPr>
            <w:tcW w:w="633" w:type="dxa"/>
            <w:tcMar>
              <w:top w:w="100" w:type="dxa"/>
              <w:left w:w="100" w:type="dxa"/>
              <w:bottom w:w="100" w:type="dxa"/>
              <w:right w:w="100" w:type="dxa"/>
            </w:tcMar>
            <w:vAlign w:val="bottom"/>
          </w:tcPr>
          <w:p w14:paraId="11237D9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7284</w:t>
            </w:r>
          </w:p>
        </w:tc>
        <w:tc>
          <w:tcPr>
            <w:tcW w:w="633" w:type="dxa"/>
            <w:tcMar>
              <w:top w:w="100" w:type="dxa"/>
              <w:left w:w="100" w:type="dxa"/>
              <w:bottom w:w="100" w:type="dxa"/>
              <w:right w:w="100" w:type="dxa"/>
            </w:tcMar>
            <w:vAlign w:val="bottom"/>
          </w:tcPr>
          <w:p w14:paraId="1995F81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8534</w:t>
            </w:r>
          </w:p>
        </w:tc>
        <w:tc>
          <w:tcPr>
            <w:tcW w:w="633" w:type="dxa"/>
            <w:tcMar>
              <w:top w:w="100" w:type="dxa"/>
              <w:left w:w="100" w:type="dxa"/>
              <w:bottom w:w="100" w:type="dxa"/>
              <w:right w:w="100" w:type="dxa"/>
            </w:tcMar>
            <w:vAlign w:val="bottom"/>
          </w:tcPr>
          <w:p w14:paraId="295AD22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0726</w:t>
            </w:r>
          </w:p>
        </w:tc>
        <w:tc>
          <w:tcPr>
            <w:tcW w:w="633" w:type="dxa"/>
            <w:tcMar>
              <w:top w:w="100" w:type="dxa"/>
              <w:left w:w="100" w:type="dxa"/>
              <w:bottom w:w="100" w:type="dxa"/>
              <w:right w:w="100" w:type="dxa"/>
            </w:tcMar>
            <w:vAlign w:val="bottom"/>
          </w:tcPr>
          <w:p w14:paraId="1C3D3FE5"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3</w:t>
            </w:r>
            <w:r>
              <w:rPr>
                <w:rFonts w:ascii="Arial" w:hAnsi="Arial" w:cs="Arial"/>
                <w:color w:val="000000"/>
                <w:sz w:val="12"/>
                <w:szCs w:val="12"/>
              </w:rPr>
              <w:t>.</w:t>
            </w:r>
            <w:r w:rsidRPr="00652FFF">
              <w:rPr>
                <w:rFonts w:ascii="Arial" w:hAnsi="Arial" w:cs="Arial"/>
                <w:color w:val="000000"/>
                <w:sz w:val="12"/>
                <w:szCs w:val="12"/>
              </w:rPr>
              <w:t>0081</w:t>
            </w:r>
          </w:p>
        </w:tc>
        <w:tc>
          <w:tcPr>
            <w:tcW w:w="633" w:type="dxa"/>
            <w:tcMar>
              <w:top w:w="100" w:type="dxa"/>
              <w:left w:w="100" w:type="dxa"/>
              <w:bottom w:w="100" w:type="dxa"/>
              <w:right w:w="100" w:type="dxa"/>
            </w:tcMar>
            <w:vAlign w:val="bottom"/>
          </w:tcPr>
          <w:p w14:paraId="74C8F53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7923</w:t>
            </w:r>
          </w:p>
        </w:tc>
        <w:tc>
          <w:tcPr>
            <w:tcW w:w="633" w:type="dxa"/>
            <w:tcMar>
              <w:top w:w="100" w:type="dxa"/>
              <w:left w:w="100" w:type="dxa"/>
              <w:bottom w:w="100" w:type="dxa"/>
              <w:right w:w="100" w:type="dxa"/>
            </w:tcMar>
            <w:vAlign w:val="bottom"/>
          </w:tcPr>
          <w:p w14:paraId="5C74A562"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4612</w:t>
            </w:r>
          </w:p>
        </w:tc>
        <w:tc>
          <w:tcPr>
            <w:tcW w:w="633" w:type="dxa"/>
            <w:tcMar>
              <w:top w:w="100" w:type="dxa"/>
              <w:left w:w="100" w:type="dxa"/>
              <w:bottom w:w="100" w:type="dxa"/>
              <w:right w:w="100" w:type="dxa"/>
            </w:tcMar>
            <w:vAlign w:val="bottom"/>
          </w:tcPr>
          <w:p w14:paraId="01F98F6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2063</w:t>
            </w:r>
          </w:p>
        </w:tc>
        <w:tc>
          <w:tcPr>
            <w:tcW w:w="633" w:type="dxa"/>
            <w:tcMar>
              <w:top w:w="100" w:type="dxa"/>
              <w:left w:w="100" w:type="dxa"/>
              <w:bottom w:w="100" w:type="dxa"/>
              <w:right w:w="100" w:type="dxa"/>
            </w:tcMar>
            <w:vAlign w:val="bottom"/>
          </w:tcPr>
          <w:p w14:paraId="5DFFEE8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9223</w:t>
            </w:r>
          </w:p>
        </w:tc>
        <w:tc>
          <w:tcPr>
            <w:tcW w:w="633" w:type="dxa"/>
            <w:tcMar>
              <w:top w:w="100" w:type="dxa"/>
              <w:left w:w="100" w:type="dxa"/>
              <w:bottom w:w="100" w:type="dxa"/>
              <w:right w:w="100" w:type="dxa"/>
            </w:tcMar>
            <w:vAlign w:val="bottom"/>
          </w:tcPr>
          <w:p w14:paraId="3E6DEDF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7577</w:t>
            </w:r>
          </w:p>
        </w:tc>
        <w:tc>
          <w:tcPr>
            <w:tcW w:w="633" w:type="dxa"/>
            <w:tcMar>
              <w:top w:w="100" w:type="dxa"/>
              <w:left w:w="100" w:type="dxa"/>
              <w:bottom w:w="100" w:type="dxa"/>
              <w:right w:w="100" w:type="dxa"/>
            </w:tcMar>
            <w:vAlign w:val="bottom"/>
          </w:tcPr>
          <w:p w14:paraId="1A4FB79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1</w:t>
            </w:r>
            <w:r>
              <w:rPr>
                <w:rFonts w:ascii="Arial" w:hAnsi="Arial" w:cs="Arial"/>
                <w:color w:val="000000"/>
                <w:sz w:val="12"/>
                <w:szCs w:val="12"/>
              </w:rPr>
              <w:t>.</w:t>
            </w:r>
            <w:r w:rsidRPr="00652FFF">
              <w:rPr>
                <w:rFonts w:ascii="Arial" w:hAnsi="Arial" w:cs="Arial"/>
                <w:color w:val="000000"/>
                <w:sz w:val="12"/>
                <w:szCs w:val="12"/>
              </w:rPr>
              <w:t>8583</w:t>
            </w:r>
          </w:p>
        </w:tc>
        <w:tc>
          <w:tcPr>
            <w:tcW w:w="633" w:type="dxa"/>
            <w:tcMar>
              <w:top w:w="100" w:type="dxa"/>
              <w:left w:w="100" w:type="dxa"/>
              <w:bottom w:w="100" w:type="dxa"/>
              <w:right w:w="100" w:type="dxa"/>
            </w:tcMar>
            <w:vAlign w:val="bottom"/>
          </w:tcPr>
          <w:p w14:paraId="7F42C39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2166</w:t>
            </w:r>
          </w:p>
        </w:tc>
        <w:tc>
          <w:tcPr>
            <w:tcW w:w="633" w:type="dxa"/>
            <w:tcMar>
              <w:top w:w="100" w:type="dxa"/>
              <w:left w:w="100" w:type="dxa"/>
              <w:bottom w:w="100" w:type="dxa"/>
              <w:right w:w="100" w:type="dxa"/>
            </w:tcMar>
            <w:vAlign w:val="bottom"/>
          </w:tcPr>
          <w:p w14:paraId="3F5575D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4821</w:t>
            </w:r>
          </w:p>
        </w:tc>
        <w:tc>
          <w:tcPr>
            <w:tcW w:w="633" w:type="dxa"/>
            <w:tcMar>
              <w:top w:w="100" w:type="dxa"/>
              <w:left w:w="100" w:type="dxa"/>
              <w:bottom w:w="100" w:type="dxa"/>
              <w:right w:w="100" w:type="dxa"/>
            </w:tcMar>
            <w:vAlign w:val="bottom"/>
          </w:tcPr>
          <w:p w14:paraId="4C9726D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5855</w:t>
            </w:r>
          </w:p>
        </w:tc>
        <w:tc>
          <w:tcPr>
            <w:tcW w:w="633" w:type="dxa"/>
            <w:tcMar>
              <w:top w:w="100" w:type="dxa"/>
              <w:left w:w="100" w:type="dxa"/>
              <w:bottom w:w="100" w:type="dxa"/>
              <w:right w:w="100" w:type="dxa"/>
            </w:tcMar>
            <w:vAlign w:val="bottom"/>
          </w:tcPr>
          <w:p w14:paraId="5DBA604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7622</w:t>
            </w:r>
          </w:p>
        </w:tc>
        <w:tc>
          <w:tcPr>
            <w:tcW w:w="633" w:type="dxa"/>
            <w:tcMar>
              <w:top w:w="100" w:type="dxa"/>
              <w:left w:w="100" w:type="dxa"/>
              <w:bottom w:w="100" w:type="dxa"/>
              <w:right w:w="100" w:type="dxa"/>
            </w:tcMar>
            <w:vAlign w:val="bottom"/>
          </w:tcPr>
          <w:p w14:paraId="520D1B0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7009</w:t>
            </w:r>
          </w:p>
        </w:tc>
        <w:tc>
          <w:tcPr>
            <w:tcW w:w="633" w:type="dxa"/>
            <w:tcMar>
              <w:top w:w="100" w:type="dxa"/>
              <w:left w:w="100" w:type="dxa"/>
              <w:bottom w:w="100" w:type="dxa"/>
              <w:right w:w="100" w:type="dxa"/>
            </w:tcMar>
            <w:vAlign w:val="bottom"/>
          </w:tcPr>
          <w:p w14:paraId="5BD39A9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2</w:t>
            </w:r>
            <w:r>
              <w:rPr>
                <w:rFonts w:ascii="Arial" w:hAnsi="Arial" w:cs="Arial"/>
                <w:color w:val="000000"/>
                <w:sz w:val="12"/>
                <w:szCs w:val="12"/>
              </w:rPr>
              <w:t>.</w:t>
            </w:r>
            <w:r w:rsidRPr="00652FFF">
              <w:rPr>
                <w:rFonts w:ascii="Arial" w:hAnsi="Arial" w:cs="Arial"/>
                <w:color w:val="000000"/>
                <w:sz w:val="12"/>
                <w:szCs w:val="12"/>
              </w:rPr>
              <w:t>4939</w:t>
            </w:r>
          </w:p>
        </w:tc>
      </w:tr>
      <w:tr w:rsidR="00481480" w:rsidRPr="00652FFF" w14:paraId="5B97E52B" w14:textId="77777777" w:rsidTr="00951E67">
        <w:trPr>
          <w:trHeight w:val="284"/>
        </w:trPr>
        <w:tc>
          <w:tcPr>
            <w:tcW w:w="634" w:type="dxa"/>
            <w:shd w:val="clear" w:color="auto" w:fill="B7B7B7"/>
            <w:tcMar>
              <w:top w:w="100" w:type="dxa"/>
              <w:left w:w="100" w:type="dxa"/>
              <w:bottom w:w="100" w:type="dxa"/>
              <w:right w:w="100" w:type="dxa"/>
            </w:tcMar>
          </w:tcPr>
          <w:p w14:paraId="6FAFA05B"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p-Val.</w:t>
            </w:r>
          </w:p>
        </w:tc>
        <w:tc>
          <w:tcPr>
            <w:tcW w:w="634" w:type="dxa"/>
            <w:tcMar>
              <w:top w:w="100" w:type="dxa"/>
              <w:left w:w="100" w:type="dxa"/>
              <w:bottom w:w="100" w:type="dxa"/>
              <w:right w:w="100" w:type="dxa"/>
            </w:tcMar>
            <w:vAlign w:val="bottom"/>
          </w:tcPr>
          <w:p w14:paraId="3FA7B2C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1F824F8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6532336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51EAE13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4" w:type="dxa"/>
            <w:tcMar>
              <w:top w:w="100" w:type="dxa"/>
              <w:left w:w="100" w:type="dxa"/>
              <w:bottom w:w="100" w:type="dxa"/>
              <w:right w:w="100" w:type="dxa"/>
            </w:tcMar>
            <w:vAlign w:val="bottom"/>
          </w:tcPr>
          <w:p w14:paraId="3ACDE8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3" w:type="dxa"/>
            <w:tcMar>
              <w:top w:w="100" w:type="dxa"/>
              <w:left w:w="100" w:type="dxa"/>
              <w:bottom w:w="100" w:type="dxa"/>
              <w:right w:w="100" w:type="dxa"/>
            </w:tcMar>
            <w:vAlign w:val="bottom"/>
          </w:tcPr>
          <w:p w14:paraId="085A45F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0002</w:t>
            </w:r>
          </w:p>
        </w:tc>
        <w:tc>
          <w:tcPr>
            <w:tcW w:w="633" w:type="dxa"/>
            <w:tcMar>
              <w:top w:w="100" w:type="dxa"/>
              <w:left w:w="100" w:type="dxa"/>
              <w:bottom w:w="100" w:type="dxa"/>
              <w:right w:w="100" w:type="dxa"/>
            </w:tcMar>
            <w:vAlign w:val="bottom"/>
          </w:tcPr>
          <w:p w14:paraId="0A3BAAB8"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0003</w:t>
            </w:r>
          </w:p>
        </w:tc>
        <w:tc>
          <w:tcPr>
            <w:tcW w:w="633" w:type="dxa"/>
            <w:tcMar>
              <w:top w:w="100" w:type="dxa"/>
              <w:left w:w="100" w:type="dxa"/>
              <w:bottom w:w="100" w:type="dxa"/>
              <w:right w:w="100" w:type="dxa"/>
            </w:tcMar>
            <w:vAlign w:val="bottom"/>
          </w:tcPr>
          <w:p w14:paraId="2E1103FA"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0009</w:t>
            </w:r>
          </w:p>
        </w:tc>
        <w:tc>
          <w:tcPr>
            <w:tcW w:w="633" w:type="dxa"/>
            <w:tcMar>
              <w:top w:w="100" w:type="dxa"/>
              <w:left w:w="100" w:type="dxa"/>
              <w:bottom w:w="100" w:type="dxa"/>
              <w:right w:w="100" w:type="dxa"/>
            </w:tcMar>
            <w:vAlign w:val="bottom"/>
          </w:tcPr>
          <w:p w14:paraId="5DD24AF6"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0031</w:t>
            </w:r>
          </w:p>
        </w:tc>
        <w:tc>
          <w:tcPr>
            <w:tcW w:w="633" w:type="dxa"/>
            <w:tcMar>
              <w:top w:w="100" w:type="dxa"/>
              <w:left w:w="100" w:type="dxa"/>
              <w:bottom w:w="100" w:type="dxa"/>
              <w:right w:w="100" w:type="dxa"/>
            </w:tcMar>
            <w:vAlign w:val="bottom"/>
          </w:tcPr>
          <w:p w14:paraId="6792A199"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0026</w:t>
            </w:r>
          </w:p>
        </w:tc>
        <w:tc>
          <w:tcPr>
            <w:tcW w:w="633" w:type="dxa"/>
            <w:tcMar>
              <w:top w:w="100" w:type="dxa"/>
              <w:left w:w="100" w:type="dxa"/>
              <w:bottom w:w="100" w:type="dxa"/>
              <w:right w:w="100" w:type="dxa"/>
            </w:tcMar>
            <w:vAlign w:val="bottom"/>
          </w:tcPr>
          <w:p w14:paraId="7F4E4970"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0026</w:t>
            </w:r>
          </w:p>
        </w:tc>
        <w:tc>
          <w:tcPr>
            <w:tcW w:w="633" w:type="dxa"/>
            <w:tcMar>
              <w:top w:w="100" w:type="dxa"/>
              <w:left w:w="100" w:type="dxa"/>
              <w:bottom w:w="100" w:type="dxa"/>
              <w:right w:w="100" w:type="dxa"/>
            </w:tcMar>
            <w:vAlign w:val="bottom"/>
          </w:tcPr>
          <w:p w14:paraId="79644C3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0027</w:t>
            </w:r>
          </w:p>
        </w:tc>
        <w:tc>
          <w:tcPr>
            <w:tcW w:w="633" w:type="dxa"/>
            <w:tcMar>
              <w:top w:w="100" w:type="dxa"/>
              <w:left w:w="100" w:type="dxa"/>
              <w:bottom w:w="100" w:type="dxa"/>
              <w:right w:w="100" w:type="dxa"/>
            </w:tcMar>
            <w:vAlign w:val="bottom"/>
          </w:tcPr>
          <w:p w14:paraId="17CDB86C"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0022</w:t>
            </w:r>
          </w:p>
        </w:tc>
        <w:tc>
          <w:tcPr>
            <w:tcW w:w="633" w:type="dxa"/>
            <w:tcMar>
              <w:top w:w="100" w:type="dxa"/>
              <w:left w:w="100" w:type="dxa"/>
              <w:bottom w:w="100" w:type="dxa"/>
              <w:right w:w="100" w:type="dxa"/>
            </w:tcMar>
            <w:vAlign w:val="bottom"/>
          </w:tcPr>
          <w:p w14:paraId="4A28CF3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0020</w:t>
            </w:r>
          </w:p>
        </w:tc>
        <w:tc>
          <w:tcPr>
            <w:tcW w:w="633" w:type="dxa"/>
            <w:tcMar>
              <w:top w:w="100" w:type="dxa"/>
              <w:left w:w="100" w:type="dxa"/>
              <w:bottom w:w="100" w:type="dxa"/>
              <w:right w:w="100" w:type="dxa"/>
            </w:tcMar>
            <w:vAlign w:val="bottom"/>
          </w:tcPr>
          <w:p w14:paraId="1AA3465B"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0013</w:t>
            </w:r>
          </w:p>
        </w:tc>
        <w:tc>
          <w:tcPr>
            <w:tcW w:w="633" w:type="dxa"/>
            <w:tcMar>
              <w:top w:w="100" w:type="dxa"/>
              <w:left w:w="100" w:type="dxa"/>
              <w:bottom w:w="100" w:type="dxa"/>
              <w:right w:w="100" w:type="dxa"/>
            </w:tcMar>
            <w:vAlign w:val="bottom"/>
          </w:tcPr>
          <w:p w14:paraId="04CED9D1"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0009</w:t>
            </w:r>
          </w:p>
        </w:tc>
        <w:tc>
          <w:tcPr>
            <w:tcW w:w="633" w:type="dxa"/>
            <w:tcMar>
              <w:top w:w="100" w:type="dxa"/>
              <w:left w:w="100" w:type="dxa"/>
              <w:bottom w:w="100" w:type="dxa"/>
              <w:right w:w="100" w:type="dxa"/>
            </w:tcMar>
            <w:vAlign w:val="bottom"/>
          </w:tcPr>
          <w:p w14:paraId="0E86E8B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0010</w:t>
            </w:r>
          </w:p>
        </w:tc>
        <w:tc>
          <w:tcPr>
            <w:tcW w:w="633" w:type="dxa"/>
            <w:tcMar>
              <w:top w:w="100" w:type="dxa"/>
              <w:left w:w="100" w:type="dxa"/>
              <w:bottom w:w="100" w:type="dxa"/>
              <w:right w:w="100" w:type="dxa"/>
            </w:tcMar>
            <w:vAlign w:val="bottom"/>
          </w:tcPr>
          <w:p w14:paraId="689A7A63"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0008</w:t>
            </w:r>
          </w:p>
        </w:tc>
        <w:tc>
          <w:tcPr>
            <w:tcW w:w="633" w:type="dxa"/>
            <w:tcMar>
              <w:top w:w="100" w:type="dxa"/>
              <w:left w:w="100" w:type="dxa"/>
              <w:bottom w:w="100" w:type="dxa"/>
              <w:right w:w="100" w:type="dxa"/>
            </w:tcMar>
            <w:vAlign w:val="bottom"/>
          </w:tcPr>
          <w:p w14:paraId="095613DE"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0012</w:t>
            </w:r>
          </w:p>
        </w:tc>
        <w:tc>
          <w:tcPr>
            <w:tcW w:w="633" w:type="dxa"/>
            <w:tcMar>
              <w:top w:w="100" w:type="dxa"/>
              <w:left w:w="100" w:type="dxa"/>
              <w:bottom w:w="100" w:type="dxa"/>
              <w:right w:w="100" w:type="dxa"/>
            </w:tcMar>
            <w:vAlign w:val="bottom"/>
          </w:tcPr>
          <w:p w14:paraId="4644CE57"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0013</w:t>
            </w:r>
          </w:p>
        </w:tc>
        <w:tc>
          <w:tcPr>
            <w:tcW w:w="633" w:type="dxa"/>
            <w:tcMar>
              <w:top w:w="100" w:type="dxa"/>
              <w:left w:w="100" w:type="dxa"/>
              <w:bottom w:w="100" w:type="dxa"/>
              <w:right w:w="100" w:type="dxa"/>
            </w:tcMar>
            <w:vAlign w:val="bottom"/>
          </w:tcPr>
          <w:p w14:paraId="58ACBD44"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0011</w:t>
            </w:r>
          </w:p>
        </w:tc>
        <w:tc>
          <w:tcPr>
            <w:tcW w:w="633" w:type="dxa"/>
            <w:tcMar>
              <w:top w:w="100" w:type="dxa"/>
              <w:left w:w="100" w:type="dxa"/>
              <w:bottom w:w="100" w:type="dxa"/>
              <w:right w:w="100" w:type="dxa"/>
            </w:tcMar>
            <w:vAlign w:val="bottom"/>
          </w:tcPr>
          <w:p w14:paraId="75E5B57D"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0014</w:t>
            </w:r>
          </w:p>
        </w:tc>
        <w:tc>
          <w:tcPr>
            <w:tcW w:w="633" w:type="dxa"/>
            <w:tcMar>
              <w:top w:w="100" w:type="dxa"/>
              <w:left w:w="100" w:type="dxa"/>
              <w:bottom w:w="100" w:type="dxa"/>
              <w:right w:w="100" w:type="dxa"/>
            </w:tcMar>
            <w:vAlign w:val="bottom"/>
          </w:tcPr>
          <w:p w14:paraId="087069CF" w14:textId="77777777" w:rsidR="00481480" w:rsidRPr="00652FFF" w:rsidRDefault="00481480" w:rsidP="00951E67">
            <w:pPr>
              <w:widowControl w:val="0"/>
              <w:spacing w:line="480" w:lineRule="auto"/>
              <w:rPr>
                <w:rFonts w:ascii="Arial" w:eastAsia="Arial" w:hAnsi="Arial" w:cs="Arial"/>
                <w:sz w:val="12"/>
                <w:szCs w:val="12"/>
              </w:rPr>
            </w:pPr>
            <w:r w:rsidRPr="00652FFF">
              <w:rPr>
                <w:rFonts w:ascii="Arial" w:hAnsi="Arial" w:cs="Arial"/>
                <w:color w:val="000000"/>
                <w:sz w:val="12"/>
                <w:szCs w:val="12"/>
              </w:rPr>
              <w:t>0</w:t>
            </w:r>
            <w:r>
              <w:rPr>
                <w:rFonts w:ascii="Arial" w:hAnsi="Arial" w:cs="Arial"/>
                <w:color w:val="000000"/>
                <w:sz w:val="12"/>
                <w:szCs w:val="12"/>
              </w:rPr>
              <w:t>.</w:t>
            </w:r>
            <w:r w:rsidRPr="00652FFF">
              <w:rPr>
                <w:rFonts w:ascii="Arial" w:hAnsi="Arial" w:cs="Arial"/>
                <w:color w:val="000000"/>
                <w:sz w:val="12"/>
                <w:szCs w:val="12"/>
              </w:rPr>
              <w:t>0021</w:t>
            </w:r>
          </w:p>
        </w:tc>
      </w:tr>
      <w:tr w:rsidR="00481480" w:rsidRPr="00652FFF" w14:paraId="5CDCEEBF" w14:textId="77777777" w:rsidTr="00951E67">
        <w:trPr>
          <w:trHeight w:val="284"/>
        </w:trPr>
        <w:tc>
          <w:tcPr>
            <w:tcW w:w="634" w:type="dxa"/>
            <w:shd w:val="clear" w:color="auto" w:fill="B7B7B7"/>
            <w:tcMar>
              <w:top w:w="100" w:type="dxa"/>
              <w:left w:w="100" w:type="dxa"/>
              <w:bottom w:w="100" w:type="dxa"/>
              <w:right w:w="100" w:type="dxa"/>
            </w:tcMar>
          </w:tcPr>
          <w:p w14:paraId="6D3F7A96" w14:textId="77777777" w:rsidR="00481480" w:rsidRPr="00652FFF" w:rsidRDefault="00481480" w:rsidP="00951E67">
            <w:pPr>
              <w:widowControl w:val="0"/>
              <w:spacing w:line="480" w:lineRule="auto"/>
              <w:rPr>
                <w:rFonts w:ascii="Arial" w:eastAsia="Arial" w:hAnsi="Arial" w:cs="Arial"/>
                <w:b/>
                <w:sz w:val="12"/>
                <w:szCs w:val="12"/>
              </w:rPr>
            </w:pPr>
            <w:r w:rsidRPr="00652FFF">
              <w:rPr>
                <w:rFonts w:ascii="Arial" w:eastAsia="Arial" w:hAnsi="Arial" w:cs="Arial"/>
                <w:b/>
                <w:sz w:val="12"/>
                <w:szCs w:val="12"/>
              </w:rPr>
              <w:t>Sig.</w:t>
            </w:r>
          </w:p>
        </w:tc>
        <w:tc>
          <w:tcPr>
            <w:tcW w:w="634" w:type="dxa"/>
            <w:tcMar>
              <w:top w:w="100" w:type="dxa"/>
              <w:left w:w="100" w:type="dxa"/>
              <w:bottom w:w="100" w:type="dxa"/>
              <w:right w:w="100" w:type="dxa"/>
            </w:tcMar>
            <w:vAlign w:val="bottom"/>
          </w:tcPr>
          <w:p w14:paraId="374EAFC6"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60BA0C54"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5C77E4B4"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7E8DC6B2"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4" w:type="dxa"/>
            <w:tcMar>
              <w:top w:w="100" w:type="dxa"/>
              <w:left w:w="100" w:type="dxa"/>
              <w:bottom w:w="100" w:type="dxa"/>
              <w:right w:w="100" w:type="dxa"/>
            </w:tcMar>
            <w:vAlign w:val="bottom"/>
          </w:tcPr>
          <w:p w14:paraId="200C9DCA"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1F0E236E"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7C71ECA7" w14:textId="77777777" w:rsidR="00481480" w:rsidRPr="00652FFF" w:rsidRDefault="00481480" w:rsidP="00951E67">
            <w:pPr>
              <w:widowControl w:val="0"/>
              <w:spacing w:line="480" w:lineRule="auto"/>
              <w:rPr>
                <w:rFonts w:ascii="Arial" w:eastAsia="Arial" w:hAnsi="Arial" w:cs="Arial"/>
                <w:b/>
                <w:bCs/>
                <w:sz w:val="12"/>
                <w:szCs w:val="12"/>
              </w:rPr>
            </w:pPr>
            <w:r w:rsidRPr="002A5D2F">
              <w:rPr>
                <w:rFonts w:ascii="Arial" w:hAnsi="Arial" w:cs="Arial"/>
                <w:b/>
                <w:bCs/>
                <w:color w:val="000000"/>
                <w:sz w:val="12"/>
                <w:szCs w:val="12"/>
              </w:rPr>
              <w:t>true</w:t>
            </w:r>
          </w:p>
        </w:tc>
        <w:tc>
          <w:tcPr>
            <w:tcW w:w="633" w:type="dxa"/>
            <w:tcMar>
              <w:top w:w="100" w:type="dxa"/>
              <w:left w:w="100" w:type="dxa"/>
              <w:bottom w:w="100" w:type="dxa"/>
              <w:right w:w="100" w:type="dxa"/>
            </w:tcMar>
            <w:vAlign w:val="bottom"/>
          </w:tcPr>
          <w:p w14:paraId="3990BDA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0C77FD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07F1C7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774BDA8"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49C97A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4671D28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17A5FE01"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60E1CF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767B11B0"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A628FD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6234EB2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32EB613"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520BCE7E"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29FD9E94"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01B94F56"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c>
          <w:tcPr>
            <w:tcW w:w="633" w:type="dxa"/>
            <w:tcMar>
              <w:top w:w="100" w:type="dxa"/>
              <w:left w:w="100" w:type="dxa"/>
              <w:bottom w:w="100" w:type="dxa"/>
              <w:right w:w="100" w:type="dxa"/>
            </w:tcMar>
            <w:vAlign w:val="bottom"/>
          </w:tcPr>
          <w:p w14:paraId="3D25593B" w14:textId="77777777" w:rsidR="00481480" w:rsidRPr="00652FFF" w:rsidRDefault="00481480" w:rsidP="00951E67">
            <w:pPr>
              <w:widowControl w:val="0"/>
              <w:spacing w:line="480" w:lineRule="auto"/>
              <w:rPr>
                <w:rFonts w:ascii="Arial" w:eastAsia="Arial" w:hAnsi="Arial" w:cs="Arial"/>
                <w:b/>
                <w:bCs/>
                <w:sz w:val="12"/>
                <w:szCs w:val="12"/>
              </w:rPr>
            </w:pPr>
            <w:r w:rsidRPr="00652FFF">
              <w:rPr>
                <w:rFonts w:ascii="Arial" w:hAnsi="Arial" w:cs="Arial"/>
                <w:color w:val="000000"/>
                <w:sz w:val="12"/>
                <w:szCs w:val="12"/>
              </w:rPr>
              <w:t>false</w:t>
            </w:r>
          </w:p>
        </w:tc>
      </w:tr>
    </w:tbl>
    <w:p w14:paraId="0033FFC8" w14:textId="77777777" w:rsidR="00481480" w:rsidRDefault="00481480">
      <w:pPr>
        <w:rPr>
          <w:rFonts w:ascii="Arial" w:hAnsi="Arial" w:cs="Arial"/>
        </w:rPr>
      </w:pPr>
    </w:p>
    <w:p w14:paraId="345BDD4D" w14:textId="55AD9B84" w:rsidR="00481480" w:rsidRDefault="00481480">
      <w:pPr>
        <w:rPr>
          <w:rFonts w:ascii="Arial" w:hAnsi="Arial" w:cs="Arial"/>
        </w:rPr>
      </w:pPr>
      <w:r>
        <w:rPr>
          <w:rFonts w:ascii="Arial" w:hAnsi="Arial" w:cs="Arial"/>
        </w:rPr>
        <w:br w:type="page"/>
      </w:r>
    </w:p>
    <w:p w14:paraId="49670525" w14:textId="77777777" w:rsidR="00481480" w:rsidRDefault="00481480">
      <w:pPr>
        <w:rPr>
          <w:rFonts w:ascii="Arial" w:hAnsi="Arial" w:cs="Arial"/>
          <w:b/>
        </w:rPr>
        <w:sectPr w:rsidR="00481480" w:rsidSect="00481480">
          <w:pgSz w:w="16840" w:h="11900" w:orient="landscape"/>
          <w:pgMar w:top="1418" w:right="1134" w:bottom="1418" w:left="1418" w:header="709" w:footer="709" w:gutter="0"/>
          <w:lnNumType w:countBy="1" w:restart="continuous"/>
          <w:cols w:space="720"/>
          <w:docGrid w:linePitch="326"/>
        </w:sectPr>
      </w:pPr>
    </w:p>
    <w:p w14:paraId="6A853766" w14:textId="28D121EE" w:rsidR="006B408D" w:rsidRDefault="006B408D">
      <w:pPr>
        <w:rPr>
          <w:rFonts w:ascii="Arial" w:hAnsi="Arial" w:cs="Arial"/>
          <w:b/>
        </w:rPr>
      </w:pPr>
      <w:r w:rsidRPr="00D3282A">
        <w:rPr>
          <w:rFonts w:ascii="Arial" w:hAnsi="Arial" w:cs="Arial"/>
          <w:noProof/>
        </w:rPr>
        <w:lastRenderedPageBreak/>
        <w:drawing>
          <wp:inline distT="0" distB="0" distL="0" distR="0" wp14:anchorId="7A0F680C" wp14:editId="6AEC1522">
            <wp:extent cx="5755640" cy="4316730"/>
            <wp:effectExtent l="0" t="0" r="0" b="127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755640" cy="4316730"/>
                    </a:xfrm>
                    <a:prstGeom prst="rect">
                      <a:avLst/>
                    </a:prstGeom>
                    <a:ln/>
                  </pic:spPr>
                </pic:pic>
              </a:graphicData>
            </a:graphic>
          </wp:inline>
        </w:drawing>
      </w:r>
    </w:p>
    <w:p w14:paraId="5AD88B07" w14:textId="650BD8C7" w:rsidR="006B408D" w:rsidRPr="00D3282A" w:rsidRDefault="006B408D" w:rsidP="006B408D">
      <w:pPr>
        <w:spacing w:line="480" w:lineRule="auto"/>
        <w:rPr>
          <w:rFonts w:ascii="Arial" w:hAnsi="Arial" w:cs="Arial"/>
          <w:i/>
        </w:rPr>
      </w:pPr>
      <w:r w:rsidRPr="00D3282A">
        <w:rPr>
          <w:rFonts w:ascii="Arial" w:hAnsi="Arial" w:cs="Arial"/>
          <w:i/>
        </w:rPr>
        <w:t xml:space="preserve">Figure </w:t>
      </w:r>
      <w:r>
        <w:rPr>
          <w:rFonts w:ascii="Arial" w:hAnsi="Arial" w:cs="Arial"/>
          <w:i/>
        </w:rPr>
        <w:t>3</w:t>
      </w:r>
      <w:r w:rsidRPr="00D3282A">
        <w:rPr>
          <w:rFonts w:ascii="Arial" w:hAnsi="Arial" w:cs="Arial"/>
          <w:i/>
        </w:rPr>
        <w:t xml:space="preserve">: Overview of the power spectra for the </w:t>
      </w:r>
      <w:r>
        <w:rPr>
          <w:rFonts w:ascii="Arial" w:hAnsi="Arial" w:cs="Arial"/>
          <w:i/>
        </w:rPr>
        <w:t>follow-up experiment</w:t>
      </w:r>
      <w:ins w:id="212" w:author="Julian Keil" w:date="2023-02-14T18:17:00Z">
        <w:r w:rsidR="00C4336F">
          <w:rPr>
            <w:rFonts w:ascii="Arial" w:hAnsi="Arial" w:cs="Arial"/>
            <w:i/>
          </w:rPr>
          <w:t xml:space="preserve"> for recording during darkness (left) and under light stimulation (right)</w:t>
        </w:r>
      </w:ins>
      <w:r w:rsidRPr="00D3282A">
        <w:rPr>
          <w:rFonts w:ascii="Arial" w:hAnsi="Arial" w:cs="Arial"/>
          <w:i/>
        </w:rPr>
        <w:t xml:space="preserve">. The red line indicates the power spectral density for the </w:t>
      </w:r>
      <w:del w:id="213" w:author="Julian Keil" w:date="2023-02-14T18:17:00Z">
        <w:r w:rsidRPr="00D3282A" w:rsidDel="00C4336F">
          <w:rPr>
            <w:rFonts w:ascii="Arial" w:hAnsi="Arial" w:cs="Arial"/>
            <w:i/>
          </w:rPr>
          <w:delText xml:space="preserve">first </w:delText>
        </w:r>
      </w:del>
      <w:ins w:id="214" w:author="Julian Keil" w:date="2023-02-14T18:17:00Z">
        <w:r w:rsidR="00C4336F">
          <w:rPr>
            <w:rFonts w:ascii="Arial" w:hAnsi="Arial" w:cs="Arial"/>
            <w:i/>
          </w:rPr>
          <w:t>intact</w:t>
        </w:r>
        <w:r w:rsidR="00C4336F" w:rsidRPr="00D3282A">
          <w:rPr>
            <w:rFonts w:ascii="Arial" w:hAnsi="Arial" w:cs="Arial"/>
            <w:i/>
          </w:rPr>
          <w:t xml:space="preserve"> </w:t>
        </w:r>
      </w:ins>
      <w:r w:rsidRPr="00D3282A">
        <w:rPr>
          <w:rFonts w:ascii="Arial" w:hAnsi="Arial" w:cs="Arial"/>
          <w:i/>
        </w:rPr>
        <w:t>group of planarians</w:t>
      </w:r>
      <w:del w:id="215" w:author="Julian Keil" w:date="2023-02-14T18:17:00Z">
        <w:r w:rsidRPr="00D3282A" w:rsidDel="00C4336F">
          <w:rPr>
            <w:rFonts w:ascii="Arial" w:hAnsi="Arial" w:cs="Arial"/>
            <w:i/>
          </w:rPr>
          <w:delText xml:space="preserve"> recorded during darkness</w:delText>
        </w:r>
      </w:del>
      <w:r w:rsidRPr="00D3282A">
        <w:rPr>
          <w:rFonts w:ascii="Arial" w:hAnsi="Arial" w:cs="Arial"/>
          <w:i/>
        </w:rPr>
        <w:t xml:space="preserve">, </w:t>
      </w:r>
      <w:ins w:id="216" w:author="Julian Keil" w:date="2023-02-14T18:17:00Z">
        <w:r w:rsidR="00C4336F">
          <w:rPr>
            <w:rFonts w:ascii="Arial" w:hAnsi="Arial" w:cs="Arial"/>
            <w:i/>
          </w:rPr>
          <w:t xml:space="preserve">and </w:t>
        </w:r>
      </w:ins>
      <w:r w:rsidRPr="00D3282A">
        <w:rPr>
          <w:rFonts w:ascii="Arial" w:hAnsi="Arial" w:cs="Arial"/>
          <w:i/>
        </w:rPr>
        <w:t xml:space="preserve">the blue line indicates the power spectral density for the </w:t>
      </w:r>
      <w:del w:id="217" w:author="Julian Keil" w:date="2023-02-14T18:18:00Z">
        <w:r w:rsidRPr="00D3282A" w:rsidDel="00C4336F">
          <w:rPr>
            <w:rFonts w:ascii="Arial" w:hAnsi="Arial" w:cs="Arial"/>
            <w:i/>
          </w:rPr>
          <w:delText xml:space="preserve">second </w:delText>
        </w:r>
      </w:del>
      <w:r w:rsidRPr="00D3282A">
        <w:rPr>
          <w:rFonts w:ascii="Arial" w:hAnsi="Arial" w:cs="Arial"/>
          <w:i/>
        </w:rPr>
        <w:t xml:space="preserve">group of </w:t>
      </w:r>
      <w:ins w:id="218" w:author="Julian Keil" w:date="2023-02-14T18:18:00Z">
        <w:r w:rsidR="00C4336F">
          <w:rPr>
            <w:rFonts w:ascii="Arial" w:hAnsi="Arial" w:cs="Arial"/>
            <w:i/>
          </w:rPr>
          <w:t xml:space="preserve">decapitated </w:t>
        </w:r>
      </w:ins>
      <w:r w:rsidRPr="00D3282A">
        <w:rPr>
          <w:rFonts w:ascii="Arial" w:hAnsi="Arial" w:cs="Arial"/>
          <w:i/>
        </w:rPr>
        <w:t>planarians</w:t>
      </w:r>
      <w:del w:id="219" w:author="Julian Keil" w:date="2023-02-14T18:18:00Z">
        <w:r w:rsidRPr="00D3282A" w:rsidDel="00C4336F">
          <w:rPr>
            <w:rFonts w:ascii="Arial" w:hAnsi="Arial" w:cs="Arial"/>
            <w:i/>
          </w:rPr>
          <w:delText xml:space="preserve"> recorded during light stimulation, and the black line indicates the power spectral density for the third group of dead mosquito larvae recorded as a control group</w:delText>
        </w:r>
      </w:del>
      <w:r w:rsidRPr="00D3282A">
        <w:rPr>
          <w:rFonts w:ascii="Arial" w:hAnsi="Arial" w:cs="Arial"/>
          <w:i/>
        </w:rPr>
        <w:t xml:space="preserve">. </w:t>
      </w:r>
      <w:ins w:id="220" w:author="Julian Keil" w:date="2023-02-14T18:19:00Z">
        <w:r w:rsidR="008537DD">
          <w:rPr>
            <w:rFonts w:ascii="Arial" w:hAnsi="Arial" w:cs="Arial"/>
            <w:i/>
          </w:rPr>
          <w:t xml:space="preserve">Bold lines represent the mean across individuals, and the light lines represent the individual power spectra. </w:t>
        </w:r>
      </w:ins>
      <w:r w:rsidRPr="00D3282A">
        <w:rPr>
          <w:rFonts w:ascii="Arial" w:hAnsi="Arial" w:cs="Arial"/>
          <w:i/>
        </w:rPr>
        <w:t xml:space="preserve">The horizontal green lines indicate the frequency range in which the power spectra significantly differed between the </w:t>
      </w:r>
      <w:del w:id="221" w:author="Julian Keil" w:date="2023-02-14T18:18:00Z">
        <w:r w:rsidRPr="00D3282A" w:rsidDel="00C4336F">
          <w:rPr>
            <w:rFonts w:ascii="Arial" w:hAnsi="Arial" w:cs="Arial"/>
            <w:i/>
          </w:rPr>
          <w:delText>first and second group</w:delText>
        </w:r>
      </w:del>
      <w:ins w:id="222" w:author="Julian Keil" w:date="2023-02-14T18:18:00Z">
        <w:r w:rsidR="00C4336F">
          <w:rPr>
            <w:rFonts w:ascii="Arial" w:hAnsi="Arial" w:cs="Arial"/>
            <w:i/>
          </w:rPr>
          <w:t>intact and decapitated animals</w:t>
        </w:r>
      </w:ins>
      <w:r w:rsidRPr="00D3282A">
        <w:rPr>
          <w:rFonts w:ascii="Arial" w:hAnsi="Arial" w:cs="Arial"/>
          <w:i/>
        </w:rPr>
        <w:t>.</w:t>
      </w:r>
    </w:p>
    <w:p w14:paraId="0A154E08" w14:textId="61433641" w:rsidR="006B408D" w:rsidRDefault="00481480">
      <w:pPr>
        <w:rPr>
          <w:rFonts w:ascii="Arial" w:hAnsi="Arial" w:cs="Arial"/>
          <w:b/>
        </w:rPr>
      </w:pPr>
      <w:r>
        <w:rPr>
          <w:rFonts w:ascii="Arial" w:hAnsi="Arial" w:cs="Arial"/>
          <w:b/>
        </w:rPr>
        <w:br w:type="page"/>
      </w:r>
    </w:p>
    <w:p w14:paraId="6121FEE5" w14:textId="3FDCEAD9" w:rsidR="006959E1" w:rsidRPr="00D3282A" w:rsidRDefault="00000000" w:rsidP="005A432B">
      <w:pPr>
        <w:spacing w:line="480" w:lineRule="auto"/>
        <w:rPr>
          <w:rFonts w:ascii="Arial" w:hAnsi="Arial" w:cs="Arial"/>
        </w:rPr>
      </w:pPr>
      <w:r w:rsidRPr="00D3282A">
        <w:rPr>
          <w:rFonts w:ascii="Arial" w:hAnsi="Arial" w:cs="Arial"/>
          <w:b/>
        </w:rPr>
        <w:lastRenderedPageBreak/>
        <w:t>4. Discussion</w:t>
      </w:r>
    </w:p>
    <w:p w14:paraId="77A45F39" w14:textId="558E1E2C" w:rsidR="006959E1" w:rsidRPr="00D3282A" w:rsidRDefault="00000000" w:rsidP="005A432B">
      <w:pPr>
        <w:spacing w:line="480" w:lineRule="auto"/>
        <w:rPr>
          <w:rFonts w:ascii="Arial" w:hAnsi="Arial" w:cs="Arial"/>
        </w:rPr>
      </w:pPr>
      <w:r w:rsidRPr="00D3282A">
        <w:rPr>
          <w:rFonts w:ascii="Arial" w:hAnsi="Arial" w:cs="Arial"/>
        </w:rPr>
        <w:t xml:space="preserve">A large part of the field of comparative cognitive science aims to examine peak performance across different species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&lt;citation&gt;&lt;priority&gt;22&lt;/priority&gt;&lt;uuid&gt;7924BD6C-4B05-4223-B156-83D738F5BF3C&lt;/uuid&gt;&lt;publications&gt;&lt;publication&gt;&lt;subtype&gt;400&lt;/subtype&gt;&lt;title&gt;Species comparative studies and cognitive development.&lt;/title&gt;&lt;url&gt;http://eutils.ncbi.nlm.nih.gov/entrez/eutils/elink.fcgi?dbfrom=pubmed&amp;amp;id=15737820&amp;amp;retmode=ref&amp;amp;cmd=prlinks&lt;/url&gt;&lt;volume&gt;9&lt;/volume&gt;&lt;publication_date&gt;99200503001200000000220000&lt;/publication_date&gt;&lt;uuid&gt;5AD6853C-6788-4675-A91B-E65AA0D9C7E7&lt;/uuid&gt;&lt;type&gt;400&lt;/type&gt;&lt;number&gt;3&lt;/number&gt;&lt;citekey&gt;Gomez:2005iv&lt;/citekey&gt;&lt;doi&gt;10.1016/j.tics.2005.01.004&lt;/doi&gt;&lt;institution&gt;Scottish Primate Research Group, School of Psychology, University of St Andrews, St Andrews, Fife KY15 9JU, UK.&lt;/institution&gt;&lt;startpage&gt;118&lt;/startpage&gt;&lt;endpage&gt;125&lt;/endpage&gt;&lt;bundle&gt;&lt;publication&gt;&lt;title&gt;Trends in Cognitive Sciences&lt;/title&gt;&lt;uuid&gt;1A21A574-894F-49C6-AD5E-4898CD82310F&lt;/uuid&gt;&lt;subtype&gt;-100&lt;/subtype&gt;&lt;publisher&gt;Elsevier Ltd&lt;/publisher&gt;&lt;type&gt;-100&lt;/type&gt;&lt;/publication&gt;&lt;/bundle&gt;&lt;authors&gt;&lt;author&gt;&lt;lastName&gt;Gómez&lt;/lastName&gt;&lt;firstName&gt;Juan-Carlos&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w:t>
      </w:r>
      <w:r w:rsidR="00167D70" w:rsidRPr="00D3282A">
        <w:rPr>
          <w:rFonts w:ascii="Arial" w:hAnsi="Arial" w:cs="Arial"/>
        </w:rPr>
        <w:fldChar w:fldCharType="end"/>
      </w:r>
      <w:r w:rsidRPr="00D3282A">
        <w:rPr>
          <w:rFonts w:ascii="Arial" w:hAnsi="Arial" w:cs="Arial"/>
        </w:rPr>
        <w:t xml:space="preserve">. An alternative approach is searching for the most primitive nervous system capable of a certain cognitive task such as memory or sensory discrimination. Here, we </w:t>
      </w:r>
      <w:r w:rsidR="004B1570" w:rsidRPr="00D3282A">
        <w:rPr>
          <w:rFonts w:ascii="Arial" w:hAnsi="Arial" w:cs="Arial"/>
        </w:rPr>
        <w:t xml:space="preserve">studied </w:t>
      </w:r>
      <w:proofErr w:type="spellStart"/>
      <w:r w:rsidR="004B1570" w:rsidRPr="00D3282A">
        <w:rPr>
          <w:rFonts w:ascii="Arial" w:hAnsi="Arial" w:cs="Arial"/>
          <w:i/>
        </w:rPr>
        <w:t>Schmidtea</w:t>
      </w:r>
      <w:proofErr w:type="spellEnd"/>
      <w:r w:rsidR="004B1570" w:rsidRPr="00D3282A">
        <w:rPr>
          <w:rFonts w:ascii="Arial" w:hAnsi="Arial" w:cs="Arial"/>
          <w:i/>
        </w:rPr>
        <w:t xml:space="preserve"> </w:t>
      </w:r>
      <w:proofErr w:type="spellStart"/>
      <w:r w:rsidR="004B1570" w:rsidRPr="00D3282A">
        <w:rPr>
          <w:rFonts w:ascii="Arial" w:hAnsi="Arial" w:cs="Arial"/>
          <w:i/>
        </w:rPr>
        <w:t>mediterranea</w:t>
      </w:r>
      <w:proofErr w:type="spellEnd"/>
      <w:r w:rsidR="004B1570" w:rsidRPr="00D3282A">
        <w:rPr>
          <w:rFonts w:ascii="Arial" w:hAnsi="Arial" w:cs="Arial"/>
          <w:i/>
        </w:rPr>
        <w:t>,</w:t>
      </w:r>
      <w:r w:rsidR="004B1570" w:rsidRPr="00D3282A">
        <w:rPr>
          <w:rFonts w:ascii="Arial" w:hAnsi="Arial" w:cs="Arial"/>
        </w:rPr>
        <w:t xml:space="preserve"> a small planarian with only 50000 neurons capable of astounding cognitive tasks, </w:t>
      </w:r>
      <w:proofErr w:type="gramStart"/>
      <w:r w:rsidR="004B1570" w:rsidRPr="00D3282A">
        <w:rPr>
          <w:rFonts w:ascii="Arial" w:hAnsi="Arial" w:cs="Arial"/>
        </w:rPr>
        <w:t>in an attempt to</w:t>
      </w:r>
      <w:proofErr w:type="gramEnd"/>
      <w:r w:rsidR="004B1570" w:rsidRPr="00D3282A">
        <w:rPr>
          <w:rFonts w:ascii="Arial" w:hAnsi="Arial" w:cs="Arial"/>
        </w:rPr>
        <w:t xml:space="preserve"> pin down neural activity corresponding to stimulus processing in a relatively simple nervous system.</w:t>
      </w:r>
      <w:r w:rsidRPr="00D3282A">
        <w:rPr>
          <w:rFonts w:ascii="Arial" w:hAnsi="Arial" w:cs="Arial"/>
        </w:rPr>
        <w:t xml:space="preserve"> A previous study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&lt;citation&gt;&lt;priority&gt;23&lt;/priority&gt;&lt;uuid&gt;3CF6D1CC-CCD5-4157-9E3A-83D083F516A8&lt;/uuid&gt;&lt;publications&gt;&lt;publication&gt;&lt;subtype&gt;400&lt;/subtype&gt;&lt;publisher&gt;Elsevier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used invasive monopole recordings in cooled planarians, and observed ongoing activity between 0.1 and 5 Hz with a power spectrum characterized by a 1/</w:t>
      </w:r>
      <w:r w:rsidR="00F75C8B" w:rsidRPr="00D3282A">
        <w:rPr>
          <w:rFonts w:ascii="Arial" w:hAnsi="Arial" w:cs="Arial"/>
        </w:rPr>
        <w:t>f</w:t>
      </w:r>
      <w:r w:rsidR="00F75C8B" w:rsidRPr="00D3282A">
        <w:rPr>
          <w:rFonts w:ascii="Arial" w:hAnsi="Arial" w:cs="Arial"/>
          <w:vertAlign w:val="superscript"/>
        </w:rPr>
        <w:t>1</w:t>
      </w:r>
      <w:r w:rsidR="00F75C8B" w:rsidRPr="00D3282A">
        <w:rPr>
          <w:rFonts w:ascii="Arial" w:hAnsi="Arial" w:cs="Arial"/>
        </w:rPr>
        <w:t xml:space="preserve"> </w:t>
      </w:r>
      <w:r w:rsidRPr="00D3282A">
        <w:rPr>
          <w:rFonts w:ascii="Arial" w:hAnsi="Arial" w:cs="Arial"/>
        </w:rPr>
        <w:t xml:space="preserve">relationship. Our main goal of this research project was establishing a recording protocol to record ongoing neural activity safely and securely from alive </w:t>
      </w:r>
      <w:del w:id="223" w:author="Julian Keil" w:date="2023-02-15T10:45:00Z">
        <w:r w:rsidRPr="00D3282A" w:rsidDel="006A69C7">
          <w:rPr>
            <w:rFonts w:ascii="Arial" w:hAnsi="Arial" w:cs="Arial"/>
          </w:rPr>
          <w:delText xml:space="preserve">and healthy </w:delText>
        </w:r>
      </w:del>
      <w:r w:rsidRPr="00D3282A">
        <w:rPr>
          <w:rFonts w:ascii="Arial" w:hAnsi="Arial" w:cs="Arial"/>
        </w:rPr>
        <w:t>planarians under different lighting conditions. As a replication of the previous results, we hypothesized that the ongoing neural activity is characterized by a 1/</w:t>
      </w:r>
      <w:r w:rsidR="00F75C8B" w:rsidRPr="00D3282A">
        <w:rPr>
          <w:rFonts w:ascii="Arial" w:hAnsi="Arial" w:cs="Arial"/>
        </w:rPr>
        <w:t>f</w:t>
      </w:r>
      <w:r w:rsidR="00F75C8B" w:rsidRPr="00D3282A">
        <w:rPr>
          <w:rFonts w:ascii="Arial" w:hAnsi="Arial" w:cs="Arial"/>
          <w:vertAlign w:val="superscript"/>
        </w:rPr>
        <w:t>1</w:t>
      </w:r>
      <w:r w:rsidR="00F75C8B" w:rsidRPr="00D3282A">
        <w:rPr>
          <w:rFonts w:ascii="Arial" w:hAnsi="Arial" w:cs="Arial"/>
        </w:rPr>
        <w:t xml:space="preserve"> </w:t>
      </w:r>
      <w:r w:rsidRPr="00D3282A">
        <w:rPr>
          <w:rFonts w:ascii="Arial" w:hAnsi="Arial" w:cs="Arial"/>
        </w:rPr>
        <w:t xml:space="preserve">power spectrum, and that changes in lighting will induce changes in neural activity </w:t>
      </w:r>
      <w:ins w:id="224" w:author="Julian Keil" w:date="2023-02-15T10:45:00Z">
        <w:r w:rsidR="006A69C7">
          <w:rPr>
            <w:rFonts w:ascii="Arial" w:hAnsi="Arial" w:cs="Arial"/>
          </w:rPr>
          <w:t xml:space="preserve">likely </w:t>
        </w:r>
      </w:ins>
      <w:r w:rsidRPr="00D3282A">
        <w:rPr>
          <w:rFonts w:ascii="Arial" w:hAnsi="Arial" w:cs="Arial"/>
        </w:rPr>
        <w:t>due to the reported photophobia.</w:t>
      </w:r>
    </w:p>
    <w:p w14:paraId="77E5F2B5" w14:textId="77777777" w:rsidR="006959E1" w:rsidRPr="00D3282A" w:rsidRDefault="006959E1" w:rsidP="005A432B">
      <w:pPr>
        <w:spacing w:line="480" w:lineRule="auto"/>
        <w:rPr>
          <w:rFonts w:ascii="Arial" w:hAnsi="Arial" w:cs="Arial"/>
        </w:rPr>
      </w:pPr>
    </w:p>
    <w:p w14:paraId="4B9D0443" w14:textId="77777777" w:rsidR="006959E1" w:rsidRPr="00D3282A" w:rsidRDefault="00000000" w:rsidP="005A432B">
      <w:pPr>
        <w:spacing w:line="480" w:lineRule="auto"/>
        <w:rPr>
          <w:rFonts w:ascii="Arial" w:hAnsi="Arial" w:cs="Arial"/>
          <w:b/>
        </w:rPr>
      </w:pPr>
      <w:r w:rsidRPr="00D3282A">
        <w:rPr>
          <w:rFonts w:ascii="Arial" w:hAnsi="Arial" w:cs="Arial"/>
          <w:b/>
        </w:rPr>
        <w:t>4.1 Power Spectrum Exponent</w:t>
      </w:r>
    </w:p>
    <w:p w14:paraId="1E61AF6B" w14:textId="2F1AD855" w:rsidR="006959E1" w:rsidRPr="00D3282A" w:rsidRDefault="00000000" w:rsidP="005A432B">
      <w:pPr>
        <w:spacing w:line="480" w:lineRule="auto"/>
        <w:rPr>
          <w:rFonts w:ascii="Arial" w:hAnsi="Arial" w:cs="Arial"/>
        </w:rPr>
      </w:pPr>
      <w:r w:rsidRPr="00D3282A">
        <w:rPr>
          <w:rFonts w:ascii="Arial" w:hAnsi="Arial" w:cs="Arial"/>
        </w:rPr>
        <w:t xml:space="preserve">Studying neural oscillations and their relationship to cognitive processes is a hallmark of cognitive neuroscience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&lt;citation&gt;&lt;priority&gt;24&lt;/priority&gt;&lt;uuid&gt;D0828BB8-B452-4BF1-A9BB-8C84A118F3F3&lt;/uuid&gt;&lt;publications&gt;&lt;publication&gt;&lt;subtype&gt;400&lt;/subtype&gt;&lt;title&gt;The origin of extracellular fields and currents--EEG, ECoG, LFP and spikes.&lt;/title&gt;&lt;url&gt;http://eutils.ncbi.nlm.nih.gov/entrez/eutils/elink.fcgi?dbfrom=pubmed&amp;amp;id=22595786&amp;amp;retmode=ref&amp;amp;cmd=prlinks&lt;/url&gt;&lt;volume&gt;13&lt;/volume&gt;&lt;publication_date&gt;99201205181200000000222000&lt;/publication_date&gt;&lt;uuid&gt;FD8617C3-08A4-4714-AF6C-075CEBA22F85&lt;/uuid&gt;&lt;type&gt;400&lt;/type&gt;&lt;number&gt;6&lt;/number&gt;&lt;citekey&gt;Buzsaki:2012db&lt;/citekey&gt;&lt;doi&gt;10.1038/nrn3241&lt;/doi&gt;&lt;institution&gt;Center for Molecular and Behavioural Neuroscience, Rutgers, The State University of New Jersey, 197 University Avenue, Newark, New Jersey 07102, USA. gyorgy.buzsaki@nyumc.org&lt;/institution&gt;&lt;startpage&gt;407&lt;/startpage&gt;&lt;endpage&gt;420&lt;/endpage&gt;&lt;bundle&gt;&lt;publication&gt;&lt;title&gt;Nature Reviews Neuroscience&lt;/title&gt;&lt;uuid&gt;BDBE5B21-5AE8-4CBC-AAEE-D9ECAD95A71D&lt;/uuid&gt;&lt;subtype&gt;-100&lt;/subtype&gt;&lt;publisher&gt;Nature Publishing Group&lt;/publisher&gt;&lt;type&gt;-100&lt;/type&gt;&lt;/publication&gt;&lt;/bundle&gt;&lt;authors&gt;&lt;author&gt;&lt;lastName&gt;Buzsáki&lt;/lastName&gt;&lt;firstName&gt;G&lt;/firstName&gt;&lt;/author&gt;&lt;author&gt;&lt;lastName&gt;Anastassiou&lt;/lastName&gt;&lt;firstName&gt;Costas&lt;/firstName&gt;&lt;middleNames&gt;A&lt;/middleNames&gt;&lt;/author&gt;&lt;author&gt;&lt;lastName&gt;Koch&lt;/lastName&gt;&lt;firstName&gt;Christof&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[18]</w:t>
      </w:r>
      <w:r w:rsidR="00167D70" w:rsidRPr="00D3282A">
        <w:rPr>
          <w:rFonts w:ascii="Arial" w:hAnsi="Arial" w:cs="Arial"/>
        </w:rPr>
        <w:fldChar w:fldCharType="end"/>
      </w:r>
      <w:r w:rsidRPr="00D3282A">
        <w:rPr>
          <w:rFonts w:ascii="Arial" w:hAnsi="Arial" w:cs="Arial"/>
        </w:rPr>
        <w:t xml:space="preserve">. However, neural oscillations, defined as rhythmic activity within a narrow frequency band, are embedded in aperiodic activity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&lt;citation&gt;&lt;priority&gt;25&lt;/priority&gt;&lt;uuid&gt;F92BA14A-6B9B-4746-B9F5-61A7BDF8C378&lt;/uuid&gt;&lt;publications&gt;&lt;publication&gt;&lt;subtype&gt;400&lt;/subtype&gt;&lt;publisher&gt;Nature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This aperiodic part of the neural power spectrum has been related to the integration of excitatory and inhibitory synaptic currents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&lt;citation&gt;&lt;priority&gt;26&lt;/priority&gt;&lt;uuid&gt;D262DF63-2314-43DF-80B0-0D356B2E2167&lt;/uuid&gt;&lt;publications&gt;&lt;publication&gt;&lt;subtype&gt;400&lt;/subtype&gt;&lt;publisher&gt;Springer Netherlands&lt;/publisher&gt;&lt;title&gt;Simulated power spectral density (PSD) of background electrocorticogram (ECoG).&lt;/title&gt;&lt;url&gt;https://link.springer.com/article/10.1007/s11571-008-9064-y&lt;/url&gt;&lt;volume&gt;3&lt;/volume&gt;&lt;revision_date&gt;99200808281200000000222000&lt;/revision_date&gt;&lt;publication_date&gt;99200903001200000000220000&lt;/publication_date&gt;&lt;uuid&gt;92720BAA-3E5C-4348-8700-E85E9E05E656&lt;/uuid&gt;&lt;type&gt;400&lt;/type&gt;&lt;accepted_date&gt;99200808281200000000222000&lt;/accepted_date&gt;&lt;number&gt;1&lt;/number&gt;&lt;citekey&gt;Freeman:2009dx&lt;/citekey&gt;&lt;submission_date&gt;99200806071200000000222000&lt;/submission_date&gt;&lt;doi&gt;10.1007/s11571-008-9064-y&lt;/doi&gt;&lt;institution&gt;Department of Molecular &amp;amp; Cell Biology, University of California at Berkeley, Berkeley, CA, 94720-3206, USA, dfreeman@berkeley.edu.&lt;/institution&gt;&lt;startpage&gt;97&lt;/startpage&gt;&lt;endpage&gt;103&lt;/endpage&gt;&lt;bundle&gt;&lt;publication&gt;&lt;title&gt;Cognitive Neurodynamics&lt;/title&gt;&lt;uuid&gt;1C300923-0304-4541-A57F-F4939E5AA109&lt;/uuid&gt;&lt;subtype&gt;-100&lt;/subtype&gt;&lt;publisher&gt;Springer Netherlands&lt;/publisher&gt;&lt;type&gt;-100&lt;/type&gt;&lt;/publication&gt;&lt;/bundle&gt;&lt;authors&gt;&lt;author&gt;&lt;lastName&gt;Freeman&lt;/lastName&gt;&lt;firstName&gt;Walter&lt;/firstName&gt;&lt;middleNames&gt;J&lt;/middleNames&gt;&lt;/author&gt;&lt;author&gt;&lt;lastName&gt;Zhai&lt;/lastName&gt;&lt;firstName&gt;Jian&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[19]</w:t>
      </w:r>
      <w:r w:rsidR="00167D70" w:rsidRPr="00D3282A">
        <w:rPr>
          <w:rFonts w:ascii="Arial" w:hAnsi="Arial" w:cs="Arial"/>
        </w:rPr>
        <w:fldChar w:fldCharType="end"/>
      </w:r>
      <w:r w:rsidR="00D17037"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&lt;citation&gt;&lt;priority&gt;27&lt;/priority&gt;&lt;uuid&gt;D3031C10-9123-4E69-8EB6-C2421764A89F&lt;/uuid&gt;&lt;publications&gt;&lt;publication&gt;&lt;subtype&gt;400&lt;/subtype&gt;&lt;title&gt;Decoupling the Cortical Power Spectrum Reveals Real-Time Representation of Individual Finger Movements in Humans&lt;/title&gt;&lt;volume&gt;29&lt;/volume&gt;&lt;publication_date&gt;99200903111200000000222000&lt;/publication_date&gt;&lt;uuid&gt;DEDF988F-CA84-46D9-99D7-4075C3DA3F3E&lt;/uuid&gt;&lt;type&gt;400&lt;/type&gt;&lt;number&gt;10&lt;/number&gt;&lt;citekey&gt;Miller:2009ix&lt;/citekey&gt;&lt;doi&gt;10.1523/JNEUROSCI.5506-08.2009&lt;/doi&gt;&lt;startpage&gt;3132&lt;/startpage&gt;&lt;endpage&gt;3137&lt;/endpage&gt;&lt;authors&gt;&lt;author&gt;&lt;lastName&gt;Miller&lt;/lastName&gt;&lt;firstName&gt;K&lt;/firstName&gt;&lt;middleNames&gt;J&lt;/middleNames&gt;&lt;/author&gt;&lt;author&gt;&lt;lastName&gt;Zanos&lt;/lastName&gt;&lt;firstName&gt;S&lt;/firstName&gt;&lt;/author&gt;&lt;author&gt;&lt;lastName&gt;Fetz&lt;/lastName&gt;&lt;firstName&gt;E&lt;/firstName&gt;&lt;middleNames&gt;E&lt;/middleNames&gt;&lt;/author&gt;&lt;author&gt;&lt;lastName&gt;Nijs&lt;/lastName&gt;&lt;firstName&gt;M&lt;/firstName&gt;&lt;droppingParticle&gt;Den&lt;/droppingParticle&gt;&lt;/author&gt;&lt;author&gt;&lt;lastName&gt;Ojemann&lt;/lastName&gt;&lt;firstName&gt;J&lt;/firstName&gt;&lt;middleNames&gt;G&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[17]</w:t>
      </w:r>
      <w:r w:rsidR="00167D70" w:rsidRPr="00D3282A">
        <w:rPr>
          <w:rFonts w:ascii="Arial" w:hAnsi="Arial" w:cs="Arial"/>
        </w:rPr>
        <w:fldChar w:fldCharType="end"/>
      </w:r>
      <w:r w:rsidRPr="00D3282A">
        <w:rPr>
          <w:rFonts w:ascii="Arial" w:hAnsi="Arial" w:cs="Arial"/>
        </w:rPr>
        <w:t>. The power spectral density of the aperiodic component of neural data follows a 1/</w:t>
      </w:r>
      <w:proofErr w:type="spellStart"/>
      <w:r w:rsidRPr="00D3282A">
        <w:rPr>
          <w:rFonts w:ascii="Arial" w:hAnsi="Arial" w:cs="Arial"/>
        </w:rPr>
        <w:t>f</w:t>
      </w:r>
      <w:r w:rsidRPr="00D3282A">
        <w:rPr>
          <w:rFonts w:ascii="Arial" w:hAnsi="Arial" w:cs="Arial"/>
          <w:vertAlign w:val="superscript"/>
        </w:rPr>
        <w:t>x</w:t>
      </w:r>
      <w:proofErr w:type="spellEnd"/>
      <w:r w:rsidRPr="00D3282A">
        <w:rPr>
          <w:rFonts w:ascii="Arial" w:hAnsi="Arial" w:cs="Arial"/>
        </w:rPr>
        <w:t xml:space="preserve"> power law and the exponent ‘x’ describes how steep or flat the power spectral density is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&lt;citation&gt;&lt;priority&gt;28&lt;/priority&gt;&lt;uuid&gt;B9E1DF37-F50C-48C2-83BD-B199B48C0A98&lt;/uuid&gt;&lt;publications&gt;&lt;publication&gt;&lt;subtype&gt;400&lt;/subtype&gt;&lt;publisher&gt;Springer US&lt;/publisher&gt;&lt;title&gt;Separating Neural Oscillations from Aperiodic 1/f Activity: Challenges and Recommendations&lt;/title&gt;&lt;url&gt;https://doi.org/10.1007/s12021-022-09581-8&lt;/url&gt;&lt;publication_date&gt;99202204061200000000222000&lt;/publication_date&gt;&lt;uuid&gt;D762E8D6-1964-4414-A963-0D0753840FB1&lt;/uuid&gt;&lt;type&gt;400&lt;/type&gt;&lt;citekey&gt;Gerster:2022dw&lt;/citekey&gt;&lt;doi&gt;10.1007/s12021-022-09581-8&lt;/doi&gt;&lt;startpage&gt;1&lt;/startpage&gt;&lt;endpage&gt;22&lt;/endpage&gt;&lt;bundle&gt;&lt;publication&gt;&lt;title&gt;Neuroinformatics&lt;/title&gt;&lt;uuid&gt;59DC733C-D9AA-40F8-B066-9FBE412B8698&lt;/uuid&gt;&lt;subtype&gt;-100&lt;/subtype&gt;&lt;publisher&gt;Springer US&lt;/publisher&gt;&lt;type&gt;-100&lt;/type&gt;&lt;/publication&gt;&lt;/bundle&gt;&lt;authors&gt;&lt;author&gt;&lt;lastName&gt;Gerster&lt;/lastName&gt;&lt;firstName&gt;Moritz&lt;/firstName&gt;&lt;/author&gt;&lt;author&gt;&lt;lastName&gt;Waterstraat&lt;/lastName&gt;&lt;firstName&gt;Gunnar&lt;/firstName&gt;&lt;/author&gt;&lt;author&gt;&lt;lastName&gt;Litvak&lt;/lastName&gt;&lt;firstName&gt;Vladimir&lt;/firstName&gt;&lt;/author&gt;&lt;author&gt;&lt;lastName&gt;Lehnertz&lt;/lastName&gt;&lt;firstName&gt;Klaus&lt;/firstName&gt;&lt;/author&gt;&lt;author&gt;&lt;lastName&gt;Schnitzler&lt;/lastName&gt;&lt;firstName&gt;Alfons&lt;/firstName&gt;&lt;/author&gt;&lt;author&gt;&lt;lastName&gt;Florin&lt;/lastName&gt;&lt;firstName&gt;Esther&lt;/firstName&gt;&lt;/author&gt;&lt;author&gt;&lt;lastName&gt;Curio&lt;/lastName&gt;&lt;firstName&gt;Gabriel&lt;/firstName&gt;&lt;/author&gt;&lt;author&gt;&lt;lastName&gt;Nikulin&lt;/lastName&gt;&lt;firstName&gt;Vadim&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[20]</w:t>
      </w:r>
      <w:r w:rsidR="00167D70" w:rsidRPr="00D3282A">
        <w:rPr>
          <w:rFonts w:ascii="Arial" w:hAnsi="Arial" w:cs="Arial"/>
        </w:rPr>
        <w:fldChar w:fldCharType="end"/>
      </w:r>
      <w:r w:rsidRPr="00D3282A">
        <w:rPr>
          <w:rFonts w:ascii="Arial" w:hAnsi="Arial" w:cs="Arial"/>
        </w:rPr>
        <w:t xml:space="preserve">. Larger values of x indicate steeper slopes, a value of 0 would indicate a flat slope, such as in white noise. The smaller the exponent the larger the excitation to inhibition ratio. </w:t>
      </w:r>
      <w:r w:rsidRPr="00D3282A">
        <w:rPr>
          <w:rFonts w:ascii="Arial" w:hAnsi="Arial" w:cs="Arial"/>
        </w:rPr>
        <w:lastRenderedPageBreak/>
        <w:t xml:space="preserve">Accordingly, in a vigilant state the exponent is smaller than in unconscious states which indicates more neural excitation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&lt;citation&gt;&lt;priority&gt;29&lt;/priority&gt;&lt;uuid&gt;6922E422-BF51-400D-93B2-FA06FCEDEF64&lt;/uuid&gt;&lt;publications&gt;&lt;publication&gt;&lt;subtype&gt;400&lt;/subtype&gt;&lt;publisher&gt;Elsevier Ltd&lt;/publisher&gt;&lt;title&gt;The spectral exponent of the resting EEG indexes the presence of consciousness during unresponsiveness induced by propofol, xenon, and ketamine&lt;/title&gt;&lt;url&gt;https://doi.org/10.1016/j.neuroimage.2019.01.024&lt;/url&gt;&lt;volume&gt;189&lt;/volume&gt;&lt;publication_date&gt;99201904011200000000222000&lt;/publication_date&gt;&lt;uuid&gt;37EC24D5-CC23-474A-A327-4EDF01E59C9F&lt;/uuid&gt;&lt;type&gt;400&lt;/type&gt;&lt;citekey&gt;Colombo:2019gk&lt;/citekey&gt;&lt;doi&gt;10.1016/j.neuroimage.2019.01.024&lt;/doi&gt;&lt;startpage&gt;631&lt;/startpage&gt;&lt;endpage&gt;644&lt;/endpage&gt;&lt;bundle&gt;&lt;publication&gt;&lt;title&gt;NeuroImage&lt;/title&gt;&lt;uuid&gt;26E49419-D1E0-48BF-9474-5B92DF469778&lt;/uuid&gt;&lt;subtype&gt;-100&lt;/subtype&gt;&lt;publisher&gt;Elsevier Inc.&lt;/publisher&gt;&lt;type&gt;-100&lt;/type&gt;&lt;/publication&gt;&lt;/bundle&gt;&lt;authors&gt;&lt;author&gt;&lt;lastName&gt;Colombo&lt;/lastName&gt;&lt;firstName&gt;Michele&lt;/firstName&gt;&lt;middleNames&gt;Angelo&lt;/middleNames&gt;&lt;/author&gt;&lt;author&gt;&lt;lastName&gt;Napolitani&lt;/lastName&gt;&lt;firstName&gt;Martino&lt;/firstName&gt;&lt;/author&gt;&lt;author&gt;&lt;lastName&gt;Boly&lt;/lastName&gt;&lt;firstName&gt;Melanie&lt;/firstName&gt;&lt;/author&gt;&lt;author&gt;&lt;lastName&gt;Gosseries&lt;/lastName&gt;&lt;firstName&gt;Olivia&lt;/firstName&gt;&lt;/author&gt;&lt;author&gt;&lt;lastName&gt;Casarotto&lt;/lastName&gt;&lt;firstName&gt;Silvia&lt;/firstName&gt;&lt;/author&gt;&lt;author&gt;&lt;lastName&gt;Rosanova&lt;/lastName&gt;&lt;firstName&gt;Mario&lt;/firstName&gt;&lt;/author&gt;&lt;author&gt;&lt;lastName&gt;Brichant&lt;/lastName&gt;&lt;firstName&gt;Jean-Francois&lt;/firstName&gt;&lt;/author&gt;&lt;author&gt;&lt;lastName&gt;Boveroux&lt;/lastName&gt;&lt;firstName&gt;Pierre&lt;/firstName&gt;&lt;/author&gt;&lt;author&gt;&lt;lastName&gt;Rex&lt;/lastName&gt;&lt;firstName&gt;Steffen&lt;/firstName&gt;&lt;/author&gt;&lt;author&gt;&lt;lastName&gt;Laureys&lt;/lastName&gt;&lt;firstName&gt;Steven&lt;/firstName&gt;&lt;/author&gt;&lt;author&gt;&lt;lastName&gt;Massimini&lt;/lastName&gt;&lt;firstName&gt;Marcello&lt;/firstName&gt;&lt;/author&gt;&lt;author&gt;&lt;lastName&gt;Chieregato&lt;/lastName&gt;&lt;firstName&gt;Arturo&lt;/firstName&gt;&lt;/author&gt;&lt;author&gt;&lt;lastName&gt;Sarasso&lt;/lastName&gt;&lt;firstName&gt;Simone&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[21]</w:t>
      </w:r>
      <w:r w:rsidR="00167D70" w:rsidRPr="00D3282A">
        <w:rPr>
          <w:rFonts w:ascii="Arial" w:hAnsi="Arial" w:cs="Arial"/>
        </w:rPr>
        <w:fldChar w:fldCharType="end"/>
      </w:r>
      <w:r w:rsidRPr="00D3282A">
        <w:rPr>
          <w:rFonts w:ascii="Arial" w:hAnsi="Arial" w:cs="Arial"/>
        </w:rPr>
        <w:t xml:space="preserve">. The exponent of human EEG is approximately 0.828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&lt;citation&gt;&lt;priority&gt;30&lt;/priority&gt;&lt;uuid&gt;FBE379A4-2C5A-44CD-814B-2543BED0A0A0&lt;/uuid&gt;&lt;publications&gt;&lt;publication&gt;&lt;subtype&gt;400&lt;/subtype&gt;&lt;publisher&gt;Nature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Pr="00D3282A">
        <w:rPr>
          <w:rFonts w:ascii="Arial" w:hAnsi="Arial" w:cs="Arial"/>
        </w:rPr>
        <w:t xml:space="preserve">, and the planarian EEG previously showed good correspondence with an exponent of 1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&lt;citation&gt;&lt;priority&gt;31&lt;/priority&gt;&lt;uuid&gt;6C160BAB-424C-480E-B20A-44B1FDDE3FA8&lt;/uuid&gt;&lt;publications&gt;&lt;publication&gt;&lt;subtype&gt;400&lt;/subtype&gt;&lt;publisher&gt;Elsevier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Here, we observed that the exponent of the planarian EEG is 1.</w:t>
      </w:r>
      <w:del w:id="225" w:author="Julian Keil" w:date="2023-02-15T10:49:00Z">
        <w:r w:rsidRPr="00D3282A" w:rsidDel="006A69C7">
          <w:rPr>
            <w:rFonts w:ascii="Arial" w:hAnsi="Arial" w:cs="Arial"/>
          </w:rPr>
          <w:delText xml:space="preserve">30 </w:delText>
        </w:r>
      </w:del>
      <w:ins w:id="226" w:author="Julian Keil" w:date="2023-02-15T10:49:00Z">
        <w:r w:rsidR="006A69C7" w:rsidRPr="00D3282A">
          <w:rPr>
            <w:rFonts w:ascii="Arial" w:hAnsi="Arial" w:cs="Arial"/>
          </w:rPr>
          <w:t>3</w:t>
        </w:r>
        <w:r w:rsidR="006A69C7">
          <w:rPr>
            <w:rFonts w:ascii="Arial" w:hAnsi="Arial" w:cs="Arial"/>
          </w:rPr>
          <w:t>1</w:t>
        </w:r>
        <w:r w:rsidR="006A69C7" w:rsidRPr="00D3282A">
          <w:rPr>
            <w:rFonts w:ascii="Arial" w:hAnsi="Arial" w:cs="Arial"/>
          </w:rPr>
          <w:t xml:space="preserve"> </w:t>
        </w:r>
      </w:ins>
      <w:r w:rsidRPr="00D3282A">
        <w:rPr>
          <w:rFonts w:ascii="Arial" w:hAnsi="Arial" w:cs="Arial"/>
        </w:rPr>
        <w:t>during darkness and 1.</w:t>
      </w:r>
      <w:del w:id="227" w:author="Julian Keil" w:date="2023-02-15T10:49:00Z">
        <w:r w:rsidRPr="00D3282A" w:rsidDel="006A69C7">
          <w:rPr>
            <w:rFonts w:ascii="Arial" w:hAnsi="Arial" w:cs="Arial"/>
          </w:rPr>
          <w:delText xml:space="preserve">17 </w:delText>
        </w:r>
      </w:del>
      <w:ins w:id="228" w:author="Julian Keil" w:date="2023-02-15T10:49:00Z">
        <w:r w:rsidR="006A69C7">
          <w:rPr>
            <w:rFonts w:ascii="Arial" w:hAnsi="Arial" w:cs="Arial"/>
          </w:rPr>
          <w:t>23</w:t>
        </w:r>
        <w:r w:rsidR="006A69C7" w:rsidRPr="00D3282A">
          <w:rPr>
            <w:rFonts w:ascii="Arial" w:hAnsi="Arial" w:cs="Arial"/>
          </w:rPr>
          <w:t xml:space="preserve"> </w:t>
        </w:r>
      </w:ins>
      <w:r w:rsidRPr="00D3282A">
        <w:rPr>
          <w:rFonts w:ascii="Arial" w:hAnsi="Arial" w:cs="Arial"/>
        </w:rPr>
        <w:t>during light stimulation</w:t>
      </w:r>
      <w:ins w:id="229" w:author="Julian Keil" w:date="2023-02-15T10:49:00Z">
        <w:r w:rsidR="006A69C7">
          <w:rPr>
            <w:rFonts w:ascii="Arial" w:hAnsi="Arial" w:cs="Arial"/>
          </w:rPr>
          <w:t xml:space="preserve"> (1.48 and 1.32 in decapitated planarians)</w:t>
        </w:r>
      </w:ins>
      <w:r w:rsidRPr="00D3282A">
        <w:rPr>
          <w:rFonts w:ascii="Arial" w:hAnsi="Arial" w:cs="Arial"/>
        </w:rPr>
        <w:t xml:space="preserve">, indicating a slightly steeper slope compared to humans and previous planarian EEG recordings, but still within the expected range of biological neural networks (c.f., Figure 5e in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&lt;citation&gt;&lt;priority&gt;32&lt;/priority&gt;&lt;uuid&gt;61E867D4-57A3-45C2-A990-CB157BC980BE&lt;/uuid&gt;&lt;publications&gt;&lt;publication&gt;&lt;subtype&gt;400&lt;/subtype&gt;&lt;publisher&gt;Nature Publishing Group&lt;/publisher&gt;&lt;title&gt;Parameterizing neural power spectra into periodic and aperiodic components.&lt;/title&gt;&lt;url&gt;https://www.nature.com/articles/s41593-020-00744-x&lt;/url&gt;&lt;volume&gt;23&lt;/volume&gt;&lt;publication_date&gt;99202012001200000000220000&lt;/publication_date&gt;&lt;uuid&gt;A34921E0-560A-4670-9BE3-6B485622E20A&lt;/uuid&gt;&lt;type&gt;400&lt;/type&gt;&lt;accepted_date&gt;99202010201200000000222000&lt;/accepted_date&gt;&lt;number&gt;12&lt;/number&gt;&lt;citekey&gt;Donoghue:2020dg&lt;/citekey&gt;&lt;submission_date&gt;99201905311200000000222000&lt;/submission_date&gt;&lt;doi&gt;10.1038/s41593-020-00744-x&lt;/doi&gt;&lt;institution&gt;Department of Cognitive Science, University of California, San Diego, La Jolla, CA, USA. tdonoghue.research@gmail.com.&lt;/institution&gt;&lt;startpage&gt;1655&lt;/startpage&gt;&lt;endpage&gt;1665&lt;/endpage&gt;&lt;bundle&gt;&lt;publication&gt;&lt;title&gt;Nature neuroscience&lt;/title&gt;&lt;uuid&gt;228D524C-1EF9-4FF9-86AA-C1AD1C48DBB4&lt;/uuid&gt;&lt;subtype&gt;-100&lt;/subtype&gt;&lt;publisher&gt;Nature Publishing Group&lt;/publisher&gt;&lt;type&gt;-100&lt;/type&gt;&lt;/publication&gt;&lt;/bundle&gt;&lt;authors&gt;&lt;author&gt;&lt;lastName&gt;Donoghue&lt;/lastName&gt;&lt;firstName&gt;Thomas&lt;/firstName&gt;&lt;/author&gt;&lt;author&gt;&lt;lastName&gt;Haller&lt;/lastName&gt;&lt;firstName&gt;Matar&lt;/firstName&gt;&lt;/author&gt;&lt;author&gt;&lt;lastName&gt;Peterson&lt;/lastName&gt;&lt;firstName&gt;Erik&lt;/firstName&gt;&lt;middleNames&gt;J&lt;/middleNames&gt;&lt;/author&gt;&lt;author&gt;&lt;lastName&gt;Varma&lt;/lastName&gt;&lt;firstName&gt;Paroma&lt;/firstName&gt;&lt;/author&gt;&lt;author&gt;&lt;lastName&gt;Sebastian&lt;/lastName&gt;&lt;firstName&gt;Priyadarshini&lt;/firstName&gt;&lt;/author&gt;&lt;author&gt;&lt;lastName&gt;Gao&lt;/lastName&gt;&lt;firstName&gt;Richard&lt;/firstName&gt;&lt;/author&gt;&lt;author&gt;&lt;lastName&gt;Noto&lt;/lastName&gt;&lt;firstName&gt;Torben&lt;/firstName&gt;&lt;/author&gt;&lt;author&gt;&lt;lastName&gt;Lara&lt;/lastName&gt;&lt;firstName&gt;Antonio&lt;/firstName&gt;&lt;middleNames&gt;H&lt;/middleNames&gt;&lt;/author&gt;&lt;author&gt;&lt;lastName&gt;Wallis&lt;/lastName&gt;&lt;firstName&gt;Joni&lt;/firstName&gt;&lt;middleNames&gt;D&lt;/middleNames&gt;&lt;/author&gt;&lt;author&gt;&lt;lastName&gt;Knight&lt;/lastName&gt;&lt;firstName&gt;Robert&lt;/firstName&gt;&lt;middleNames&gt;T&lt;/middleNames&gt;&lt;/author&gt;&lt;author&gt;&lt;lastName&gt;Shestyuk&lt;/lastName&gt;&lt;firstName&gt;Avgusta&lt;/firstName&gt;&lt;/author&gt;&lt;author&gt;&lt;lastName&gt;Voytek&lt;/lastName&gt;&lt;firstName&gt;Bradley&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[16]</w:t>
      </w:r>
      <w:r w:rsidR="00167D70" w:rsidRPr="00D3282A">
        <w:rPr>
          <w:rFonts w:ascii="Arial" w:hAnsi="Arial" w:cs="Arial"/>
        </w:rPr>
        <w:fldChar w:fldCharType="end"/>
      </w:r>
      <w:r w:rsidR="005F6235" w:rsidRPr="00D3282A">
        <w:rPr>
          <w:rFonts w:ascii="Arial" w:hAnsi="Arial" w:cs="Arial"/>
        </w:rPr>
        <w:t xml:space="preserve"> </w:t>
      </w:r>
      <w:r w:rsidRPr="00D3282A">
        <w:rPr>
          <w:rFonts w:ascii="Arial" w:hAnsi="Arial" w:cs="Arial"/>
        </w:rPr>
        <w:t xml:space="preserve">which indicates an exponent range of approximately 1 to 1.75 for younger participants, or figure 5 in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&lt;citation&gt;&lt;priority&gt;33&lt;/priority&gt;&lt;uuid&gt;22F2E851-60BD-492A-A51E-20269EC963D8&lt;/uuid&gt;&lt;publications&gt;&lt;publication&gt;&lt;subtype&gt;400&lt;/subtype&gt;&lt;publisher&gt;Elsevier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005F6235" w:rsidRPr="00D3282A">
        <w:rPr>
          <w:rFonts w:ascii="Arial" w:hAnsi="Arial" w:cs="Arial"/>
        </w:rPr>
        <w:t xml:space="preserve"> </w:t>
      </w:r>
      <w:r w:rsidRPr="00D3282A">
        <w:rPr>
          <w:rFonts w:ascii="Arial" w:hAnsi="Arial" w:cs="Arial"/>
        </w:rPr>
        <w:t>with a reference line for an exponent of 1). Importantly, we observed a vastly steeper slope from the recordings of the dead mosquito larvae. We can therefore conclude that we were successful in recording neural activity from planarians with our current setup, because the exponent of the power spectrum resembles the exponents observed in recordings of neural activity from planarian and human EEG and differs significantly from the exponent extracted from recordings of dead animals. However, the steep slope extracted in the latter recordings indicates the presence of low frequency noise in our recording setup, which we will need to address in future experiments.</w:t>
      </w:r>
    </w:p>
    <w:p w14:paraId="24936FDE" w14:textId="77777777" w:rsidR="006959E1" w:rsidRPr="00D3282A" w:rsidRDefault="006959E1" w:rsidP="005A432B">
      <w:pPr>
        <w:spacing w:line="480" w:lineRule="auto"/>
        <w:rPr>
          <w:rFonts w:ascii="Arial" w:hAnsi="Arial" w:cs="Arial"/>
        </w:rPr>
      </w:pPr>
    </w:p>
    <w:p w14:paraId="473762E0" w14:textId="77777777" w:rsidR="006959E1" w:rsidRPr="00D3282A" w:rsidRDefault="00000000" w:rsidP="005A432B">
      <w:pPr>
        <w:spacing w:line="480" w:lineRule="auto"/>
        <w:rPr>
          <w:rFonts w:ascii="Arial" w:hAnsi="Arial" w:cs="Arial"/>
          <w:b/>
        </w:rPr>
      </w:pPr>
      <w:r w:rsidRPr="00D3282A">
        <w:rPr>
          <w:rFonts w:ascii="Arial" w:hAnsi="Arial" w:cs="Arial"/>
          <w:b/>
        </w:rPr>
        <w:t>4.2 Oscillatory Activity</w:t>
      </w:r>
    </w:p>
    <w:p w14:paraId="4CC64857" w14:textId="62C3B533" w:rsidR="006959E1" w:rsidRPr="00D3282A" w:rsidRDefault="00000000" w:rsidP="005A432B">
      <w:pPr>
        <w:spacing w:line="480" w:lineRule="auto"/>
        <w:rPr>
          <w:rFonts w:ascii="Arial" w:hAnsi="Arial" w:cs="Arial"/>
        </w:rPr>
      </w:pPr>
      <w:r w:rsidRPr="00D3282A">
        <w:rPr>
          <w:rFonts w:ascii="Arial" w:hAnsi="Arial" w:cs="Arial"/>
        </w:rPr>
        <w:t xml:space="preserve">In addition to the aperiodic component of the spectrum of neural activity, periodic parameters like frequency and power can change with cognitive tasks or different stimulation conditions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&lt;citation&gt;&lt;priority&gt;34&lt;/priority&gt;&lt;uuid&gt;30D88432-FD46-4BFF-B6BC-F62AE1FA200F&lt;/uuid&gt;&lt;publications&gt;&lt;publication&gt;&lt;subtype&gt;400&lt;/subtype&gt;&lt;publisher&gt;John Wiley &amp;amp; Sons, Ltd&lt;/publisher&gt;&lt;title&gt;Rhythms in cognition: The evidence revisited.&lt;/title&gt;&lt;url&gt;https://onlinelibrary.wiley.com/doi/full/10.1111/ejn.15740&lt;/url&gt;&lt;volume&gt;55&lt;/volume&gt;&lt;revision_date&gt;99202205271200000000222000&lt;/revision_date&gt;&lt;publication_date&gt;99202206001200000000220000&lt;/publication_date&gt;&lt;uuid&gt;03E90E9B-AF17-4383-83F6-1AEA2A5D5AFE&lt;/uuid&gt;&lt;type&gt;400&lt;/type&gt;&lt;accepted_date&gt;99202205301200000000222000&lt;/accepted_date&gt;&lt;number&gt;11-12&lt;/number&gt;&lt;citekey&gt;Keitel:2022ci&lt;/citekey&gt;&lt;submission_date&gt;99202204231200000000222000&lt;/submission_date&gt;&lt;doi&gt;10.1111/ejn.15740&lt;/doi&gt;&lt;institution&gt;Psychology, University of Stirling, Stirling, UK.&lt;/institution&gt;&lt;startpage&gt;2991&lt;/startpage&gt;&lt;endpage&gt;3009&lt;/endpage&gt;&lt;bundle&gt;&lt;publication&gt;&lt;title&gt;The European journal of neuroscience&lt;/title&gt;&lt;uuid&gt;ABED413A-5661-41CA-AC36-601A53C8B6EE&lt;/uuid&gt;&lt;subtype&gt;-100&lt;/subtype&gt;&lt;type&gt;-100&lt;/type&gt;&lt;/publication&gt;&lt;/bundle&gt;&lt;authors&gt;&lt;author&gt;&lt;lastName&gt;Keitel&lt;/lastName&gt;&lt;firstName&gt;Christian&lt;/firstName&gt;&lt;/author&gt;&lt;author&gt;&lt;lastName&gt;Ruzzoli&lt;/lastName&gt;&lt;firstName&gt;Manuela&lt;/firstName&gt;&lt;/author&gt;&lt;author&gt;&lt;lastName&gt;Dugué&lt;/lastName&gt;&lt;firstName&gt;Laura&lt;/firstName&gt;&lt;/author&gt;&lt;author&gt;&lt;lastName&gt;Busch&lt;/lastName&gt;&lt;firstName&gt;Niko&lt;/firstName&gt;&lt;middleNames&gt;A&lt;/middleNames&gt;&lt;/author&gt;&lt;author&gt;&lt;lastName&gt;Benwell&lt;/lastName&gt;&lt;firstName&gt;Christopher&lt;/firstName&gt;&lt;middleNames&gt;S Y&lt;/middleNames&gt;&lt;/author&gt;&lt;/authors&gt;&lt;/publication&gt;&lt;/publications&gt;&lt;cites&gt;&lt;/cites&gt;&lt;/citation&gt;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[22]</w:t>
      </w:r>
      <w:r w:rsidR="00167D70" w:rsidRPr="00D3282A">
        <w:rPr>
          <w:rFonts w:ascii="Arial" w:hAnsi="Arial" w:cs="Arial"/>
        </w:rPr>
        <w:fldChar w:fldCharType="end"/>
      </w:r>
      <w:r w:rsidRPr="00D3282A">
        <w:rPr>
          <w:rFonts w:ascii="Arial" w:hAnsi="Arial" w:cs="Arial"/>
        </w:rPr>
        <w:t xml:space="preserve">. A vast amount of research across species has related different frequency bands of neural activity to different behaviors, perceptual or cognitive processes, or conscious states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&lt;citation&gt;&lt;priority&gt;35&lt;/priority&gt;&lt;uuid&gt;58C2FCC5-4413-401B-B53E-1B98691E1981&lt;/uuid&gt;&lt;publications&gt;&lt;publication&gt;&lt;subtype&gt;400&lt;/subtype&gt;&lt;publisher&gt;American Association for the Advancement of Science&lt;/publisher&gt;&lt;title&gt;Neuronal oscillations in cortical networks.&lt;/title&gt;&lt;url&gt;https://science.sciencemag.org/content/304/5679/1926.abstract&lt;/url&gt;&lt;volume&gt;304&lt;/volume&gt;&lt;publication_date&gt;99200406251200000000222000&lt;/publication_date&gt;&lt;uuid&gt;87F20454-2453-420D-ADF6-57061E4A2897&lt;/uuid&gt;&lt;type&gt;400&lt;/type&gt;&lt;number&gt;5679&lt;/number&gt;&lt;citekey&gt;Buzsaki:2004bw&lt;/citekey&gt;&lt;doi&gt;10.1126/science.1099745&lt;/doi&gt;&lt;institution&gt;Center for Molecular and Behavioral Neuroscience, Rutgers, State University of New Jersey, Newark, NJ 07102, USA. buzsaki@axon.rutgers.edu&lt;/institution&gt;&lt;startpage&gt;1926&lt;/startpage&gt;&lt;endpage&gt;1929&lt;/endpage&gt;&lt;bundle&gt;&lt;publication&gt;&lt;title&gt;Science (New York, NY)&lt;/title&gt;&lt;uuid&gt;6BE51737-43DC-4988-BEA7-E267178A1CBD&lt;/uuid&gt;&lt;subtype&gt;-100&lt;/subtype&gt;&lt;publisher&gt;American Association for the Advancement of Science&lt;/publisher&gt;&lt;type&gt;-100&lt;/type&gt;&lt;/publication&gt;&lt;/bundle&gt;&lt;authors&gt;&lt;author&gt;&lt;lastName&gt;Buzsáki&lt;/lastName&gt;&lt;firstName&gt;G&lt;/firstName&gt;&lt;/author&gt;&lt;author&gt;&lt;lastName&gt;Draguhn&lt;/lastName&gt;&lt;firstName&gt;Andreas&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[23]</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&lt;citation&gt;&lt;priority&gt;36&lt;/priority&gt;&lt;uuid&gt;C3679E17-247E-4C51-9E67-42C5473B9A88&lt;/uuid&gt;&lt;publications&gt;&lt;publication&gt;&lt;subtype&gt;400&lt;/subtype&gt;&lt;publisher&gt;Elsevier Inc.&lt;/publisher&gt;&lt;title&gt;Beyond the Connectome: The Dynome&lt;/title&gt;&lt;url&gt;http://dx.doi.org/10.1016/j.neuron.2014.08.016&lt;/url&gt;&lt;volume&gt;83&lt;/volume&gt;&lt;publication_date&gt;99201409171200000000222000&lt;/publication_date&gt;&lt;uuid&gt;FC42B2A0-762B-4E5E-A1CC-CA62EB33F609&lt;/uuid&gt;&lt;type&gt;400&lt;/type&gt;&lt;number&gt;6&lt;/number&gt;&lt;citekey&gt;Kopell:2014dn&lt;/citekey&gt;&lt;doi&gt;10.1016/j.neuron.2014.08.016&lt;/doi&gt;&lt;startpage&gt;1319&lt;/startpage&gt;&lt;endpage&gt;1328&lt;/endpage&gt;&lt;bundle&gt;&lt;publication&gt;&lt;title&gt;Neuron&lt;/title&gt;&lt;uuid&gt;1AC96984-330E-49B3-A5D6-4D611591CBBE&lt;/uuid&gt;&lt;subtype&gt;-100&lt;/subtype&gt;&lt;publisher&gt;Elsevier Inc.&lt;/publisher&gt;&lt;type&gt;-100&lt;/type&gt;&lt;/publication&gt;&lt;/bundle&gt;&lt;authors&gt;&lt;author&gt;&lt;lastName&gt;Kopell&lt;/lastName&gt;&lt;firstName&gt;Nancy&lt;/firstName&gt;&lt;middleNames&gt;J&lt;/middleNames&gt;&lt;/author&gt;&lt;author&gt;&lt;lastName&gt;Gritton&lt;/lastName&gt;&lt;firstName&gt;Howard&lt;/firstName&gt;&lt;middleNames&gt;J&lt;/middleNames&gt;&lt;/author&gt;&lt;author&gt;&lt;lastName&gt;Whittington&lt;/lastName&gt;&lt;firstName&gt;Miles&lt;/firstName&gt;&lt;middleNames&gt;A&lt;/middleNames&gt;&lt;/author&gt;&lt;author&gt;&lt;lastName&gt;Kramer&lt;/lastName&gt;&lt;firstName&gt;Mark&lt;/firstName&gt;&lt;middleNames&gt;A&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[24]</w:t>
      </w:r>
      <w:r w:rsidR="00167D70" w:rsidRPr="00D3282A">
        <w:rPr>
          <w:rFonts w:ascii="Arial" w:hAnsi="Arial" w:cs="Arial"/>
        </w:rPr>
        <w:fldChar w:fldCharType="end"/>
      </w:r>
      <w:r w:rsidRPr="00D3282A">
        <w:rPr>
          <w:rFonts w:ascii="Arial" w:hAnsi="Arial" w:cs="Arial"/>
        </w:rPr>
        <w:t xml:space="preserve">. Much of this research has </w:t>
      </w:r>
      <w:r w:rsidR="00883D21" w:rsidRPr="00D3282A">
        <w:rPr>
          <w:rFonts w:ascii="Arial" w:hAnsi="Arial" w:cs="Arial"/>
        </w:rPr>
        <w:t>focused</w:t>
      </w:r>
      <w:r w:rsidRPr="00D3282A">
        <w:rPr>
          <w:rFonts w:ascii="Arial" w:hAnsi="Arial" w:cs="Arial"/>
        </w:rPr>
        <w:t xml:space="preserve"> on prominent peaks of neural activity visible in the power spectrum of neural activity, such as the 10 Hz alpha rhythm in humans related to attention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&lt;citation&gt;&lt;priority&gt;37&lt;/priority&gt;&lt;uuid&gt;048EE238-F17C-4D6E-A869-9EFCF01F2633&lt;/uuid&gt;&lt;publications&gt;&lt;publication&gt;&lt;subtype&gt;400&lt;/subtype&gt;&lt;title&gt;EEG alpha oscillations: The inhibition–timing hypothesis&lt;/title&gt;&lt;url&gt;http://linkinghub.elsevier.com/retrieve/pii/S016501730600083X&lt;/url&gt;&lt;volume&gt;53&lt;/volume&gt;&lt;publication_date&gt;99200701001200000000220000&lt;/publication_date&gt;&lt;uuid&gt;5EF779E6-802C-4E0A-94E6-65E5E3F18FDF&lt;/uuid&gt;&lt;type&gt;400&lt;/type&gt;&lt;number&gt;1&lt;/number&gt;&lt;citekey&gt;Klimesch:2007jl&lt;/citekey&gt;&lt;doi&gt;10.1016/j.brainresrev.2006.06.003&lt;/doi&gt;&lt;startpage&gt;63&lt;/startpage&gt;&lt;endpage&gt;88&lt;/endpage&gt;&lt;bundle&gt;&lt;publication&gt;&lt;title&gt;Brain Research Reviews&lt;/title&gt;&lt;uuid&gt;25B2EBD0-E368-49A9-B01C-77E444252DC5&lt;/uuid&gt;&lt;subtype&gt;-100&lt;/subtype&gt;&lt;type&gt;-100&lt;/type&gt;&lt;/publication&gt;&lt;/bundle&gt;&lt;authors&gt;&lt;author&gt;&lt;lastName&gt;Klimesch&lt;/lastName&gt;&lt;firstName&gt;Wolfgang&lt;/firstName&gt;&lt;/author&gt;&lt;author&gt;&lt;lastName&gt;Sauseng&lt;/lastName&gt;&lt;firstName&gt;Paul&lt;/firstName&gt;&lt;/author&gt;&lt;author&gt;&lt;lastName&gt;Hanslmayr&lt;/lastName&gt;&lt;firstName&gt;Simon&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[25]</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&lt;citation&gt;&lt;priority&gt;38&lt;/priority&gt;&lt;uuid&gt;3207716E-2ED6-4BAD-BAF9-873CD8150BE7&lt;/uuid&gt;&lt;publications&gt;&lt;publication&gt;&lt;subtype&gt;400&lt;/subtype&gt;&lt;location&gt;200,9,51.8213675,5.8627732&lt;/location&gt;&lt;title&gt;Shaping functional architecture by oscillatory alpha activity: gating by inhibition.&lt;/title&gt;&lt;url&gt;http://eutils.ncbi.nlm.nih.gov/entrez/eutils/elink.fcgi?dbfrom=pubmed&amp;amp;id=21119777&amp;amp;retmode=ref&amp;amp;cmd=prlinks&lt;/url&gt;&lt;volume&gt;4&lt;/volume&gt;&lt;publication_date&gt;99201000001200000000200000&lt;/publication_date&gt;&lt;uuid&gt;5E46ED25-2728-463A-A9B6-F918B80381D8&lt;/uuid&gt;&lt;type&gt;400&lt;/type&gt;&lt;accepted_date&gt;99201009141200000000222000&lt;/accepted_date&gt;&lt;citekey&gt;Jensen:2010hn&lt;/citekey&gt;&lt;submission_date&gt;99201006011200000000222000&lt;/submission_date&gt;&lt;doi&gt;10.3389/fnhum.2010.00186&lt;/doi&gt;&lt;institution&gt;Donders Institute for Brain, Cognition and Behavior, Radboud University Nijmegen, Netherlands.&lt;/institution&gt;&lt;startpage&gt;186&lt;/startpage&gt;&lt;bundle&gt;&lt;publication&gt;&lt;title&gt;Frontiers in Human Neuroscience&lt;/title&gt;&lt;uuid&gt;63E548CA-7E26-4753-A200-A73DCFE533AF&lt;/uuid&gt;&lt;subtype&gt;-100&lt;/subtype&gt;&lt;type&gt;-100&lt;/type&gt;&lt;/publication&gt;&lt;/bundle&gt;&lt;authors&gt;&lt;author&gt;&lt;lastName&gt;Jensen&lt;/lastName&gt;&lt;firstName&gt;Ole&lt;/firstName&gt;&lt;/author&gt;&lt;author&gt;&lt;lastName&gt;Mazaheri&lt;/lastName&gt;&lt;firstName&gt;Ali&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[26]</w:t>
      </w:r>
      <w:r w:rsidR="00167D70" w:rsidRPr="00D3282A">
        <w:rPr>
          <w:rFonts w:ascii="Arial" w:hAnsi="Arial" w:cs="Arial"/>
        </w:rPr>
        <w:fldChar w:fldCharType="end"/>
      </w:r>
      <w:r w:rsidRPr="00D3282A">
        <w:rPr>
          <w:rFonts w:ascii="Arial" w:hAnsi="Arial" w:cs="Arial"/>
        </w:rPr>
        <w:t xml:space="preserve">, the 6 Hz </w:t>
      </w:r>
      <w:r w:rsidRPr="00D3282A">
        <w:rPr>
          <w:rFonts w:ascii="Arial" w:hAnsi="Arial" w:cs="Arial"/>
        </w:rPr>
        <w:lastRenderedPageBreak/>
        <w:t xml:space="preserve">theta rhythm in rodents related to memory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&lt;citation&gt;&lt;priority&gt;39&lt;/priority&gt;&lt;uuid&gt;F1BCA340-2A5F-4453-8A44-9A9E12426D4D&lt;/uuid&gt;&lt;publications&gt;&lt;publication&gt;&lt;subtype&gt;400&lt;/subtype&gt;&lt;location&gt;200,9,40.7410495,-74.1724380&lt;/location&gt;&lt;title&gt;Theta rhythm of navigation: link between path integration and landmark navigation, episodic and semantic memory&lt;/title&gt;&lt;volume&gt;15&lt;/volume&gt;&lt;publication_date&gt;99200500001200000000200000&lt;/publication_date&gt;&lt;uuid&gt;67C2864A-2F0B-4DB9-AB2B-5A5F1F92CE26&lt;/uuid&gt;&lt;type&gt;400&lt;/type&gt;&lt;number&gt;7&lt;/number&gt;&lt;citekey&gt;Buzsaki:2005gg&lt;/citekey&gt;&lt;doi&gt;10.1002/hipo.20113&lt;/doi&gt;&lt;institution&gt;Center for Molecular and Behavioral Neuroscience, Rutgers, The State University of New Jersey, Newark, 07102, USA. buzsaki@andromeda.rutgers.edu&lt;/institution&gt;&lt;startpage&gt;827&lt;/startpage&gt;&lt;endpage&gt;840&lt;/endpage&gt;&lt;bundle&gt;&lt;publication&gt;&lt;title&gt;Hippocampus&lt;/title&gt;&lt;uuid&gt;0049138D-34E0-4C87-8136-41DFAF710FD4&lt;/uuid&gt;&lt;subtype&gt;-100&lt;/subtype&gt;&lt;type&gt;-100&lt;/type&gt;&lt;/publication&gt;&lt;/bundle&gt;&lt;authors&gt;&lt;author&gt;&lt;lastName&gt;Buzsáki&lt;/lastName&gt;&lt;firstName&gt;G&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[27]</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&lt;citation&gt;&lt;priority&gt;40&lt;/priority&gt;&lt;uuid&gt;C1ECE555-2980-4398-A030-88902F60EF34&lt;/uuid&gt;&lt;publications&gt;&lt;publication&gt;&lt;subtype&gt;400&lt;/subtype&gt;&lt;publisher&gt;John Wiley &amp;amp; Sons, Ltd&lt;/publisher&gt;&lt;title&gt;Rhythmic sampling revisited: Experimental paradigms and neural mechanisms.&lt;/title&gt;&lt;url&gt;https://onlinelibrary.wiley.com/doi/full/10.1111/ejn.15489&lt;/url&gt;&lt;revision_date&gt;99202107311200000000222000&lt;/revision_date&gt;&lt;publication_date&gt;99202110131200000000222000&lt;/publication_date&gt;&lt;uuid&gt;8ECABFD6-658E-473D-AD8B-E7B53EF786B7&lt;/uuid&gt;&lt;type&gt;400&lt;/type&gt;&lt;accepted_date&gt;99202109211200000000222000&lt;/accepted_date&gt;&lt;citekey&gt;Kienitz:2021jh&lt;/citekey&gt;&lt;submission_date&gt;99202101311200000000222000&lt;/submission_date&gt;&lt;doi&gt;10.1111/ejn.15489&lt;/doi&gt;&lt;institution&gt;Epilepsy Center Frankfurt Rhine-Main, Center of Neurology and Neurosurgery, Goethe University, Frankfurt am Main, Germany.&lt;/institution&gt;&lt;bundle&gt;&lt;publication&gt;&lt;title&gt;The European journal of neuroscience&lt;/title&gt;&lt;uuid&gt;ABED413A-5661-41CA-AC36-601A53C8B6EE&lt;/uuid&gt;&lt;subtype&gt;-100&lt;/subtype&gt;&lt;type&gt;-100&lt;/type&gt;&lt;/publication&gt;&lt;/bundle&gt;&lt;authors&gt;&lt;author&gt;&lt;lastName&gt;Kienitz&lt;/lastName&gt;&lt;firstName&gt;Ricardo&lt;/firstName&gt;&lt;/author&gt;&lt;author&gt;&lt;lastName&gt;Schmid&lt;/lastName&gt;&lt;firstName&gt;Michael&lt;/firstName&gt;&lt;middleNames&gt;C&lt;/middleNames&gt;&lt;/author&gt;&lt;author&gt;&lt;lastName&gt;Dugué&lt;/lastName&gt;&lt;firstName&gt;Laura&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[28]</w:t>
      </w:r>
      <w:r w:rsidR="00167D70" w:rsidRPr="00D3282A">
        <w:rPr>
          <w:rFonts w:ascii="Arial" w:hAnsi="Arial" w:cs="Arial"/>
        </w:rPr>
        <w:fldChar w:fldCharType="end"/>
      </w:r>
      <w:r w:rsidRPr="00D3282A">
        <w:rPr>
          <w:rFonts w:ascii="Arial" w:hAnsi="Arial" w:cs="Arial"/>
        </w:rPr>
        <w:t xml:space="preserve">, or the higher beta rhythm between 15 and 35 Hz related to perceptual decision making or motor activity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&lt;citation&gt;&lt;priority&gt;41&lt;/priority&gt;&lt;uuid&gt;40E5130D-6FFD-4FB4-BAB2-A1A2C9003EB6&lt;/uuid&gt;&lt;publications&gt;&lt;publication&gt;&lt;subtype&gt;400&lt;/subtype&gt;&lt;title&gt;Buildup of choice-predictive activity in human motor cortex during perceptual decision making.&lt;/title&gt;&lt;url&gt;http://eutils.ncbi.nlm.nih.gov/entrez/eutils/elink.fcgi?dbfrom=pubmed&amp;amp;id=19747828&amp;amp;retmode=ref&amp;amp;cmd=prlinks&lt;/url&gt;&lt;volume&gt;19&lt;/volume&gt;&lt;revision_date&gt;99200907281200000000222000&lt;/revision_date&gt;&lt;publication_date&gt;99200909291200000000222000&lt;/publication_date&gt;&lt;uuid&gt;73C12A2E-BE2C-454C-A7EC-4AF14A7825F7&lt;/uuid&gt;&lt;type&gt;400&lt;/type&gt;&lt;accepted_date&gt;99200907301200000000222000&lt;/accepted_date&gt;&lt;number&gt;18&lt;/number&gt;&lt;citekey&gt;Donner:2009jv&lt;/citekey&gt;&lt;submission_date&gt;99200904301200000000222000&lt;/submission_date&gt;&lt;doi&gt;10.1016/j.cub.2009.07.066&lt;/doi&gt;&lt;institution&gt;Department of Neurophysiology, University Medical Center Hamburg-Eppendorf, Martinistrasse 52, 20246 Hamburg, Germany. t.h.donner@uva.nl&lt;/institution&gt;&lt;startpage&gt;1581&lt;/startpage&gt;&lt;endpage&gt;1585&lt;/endpage&gt;&lt;bundle&gt;&lt;publication&gt;&lt;title&gt;Current biology : CB&lt;/title&gt;&lt;uuid&gt;C5F5EB73-4D8F-4D57-80EE-AC6A2129306F&lt;/uuid&gt;&lt;subtype&gt;-100&lt;/subtype&gt;&lt;type&gt;-100&lt;/type&gt;&lt;/publication&gt;&lt;/bundle&gt;&lt;authors&gt;&lt;author&gt;&lt;lastName&gt;Donner&lt;/lastName&gt;&lt;firstName&gt;Tobias&lt;/firstName&gt;&lt;middleNames&gt;H&lt;/middleNames&gt;&lt;/author&gt;&lt;author&gt;&lt;lastName&gt;Siegel&lt;/lastName&gt;&lt;firstName&gt;Markus&lt;/firstName&gt;&lt;/author&gt;&lt;author&gt;&lt;lastName&gt;Fries&lt;/lastName&gt;&lt;firstName&gt;Pascal&lt;/firstName&gt;&lt;/author&gt;&lt;author&gt;&lt;lastName&gt;Engel&lt;/lastName&gt;&lt;firstName&gt;Andreas&lt;/firstName&gt;&lt;middleNames&gt;K&lt;/middleNames&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[29]</w:t>
      </w:r>
      <w:r w:rsidR="00167D70" w:rsidRPr="00D3282A">
        <w:rPr>
          <w:rFonts w:ascii="Arial" w:hAnsi="Arial" w:cs="Arial"/>
        </w:rPr>
        <w:fldChar w:fldCharType="end"/>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&lt;citation&gt;&lt;priority&gt;42&lt;/priority&gt;&lt;uuid&gt;8ABC8622-6CA0-44E4-B272-415D1163821E&lt;/uuid&gt;&lt;publications&gt;&lt;publication&gt;&lt;subtype&gt;400&lt;/subtype&gt;&lt;title&gt;Cortical brain states and corticospinal synchronization influence TMS-evoked motor potentials&lt;/title&gt;&lt;url&gt;http://jn.physiology.org/cgi/doi/10.1152/jn.00387.2013&lt;/url&gt;&lt;volume&gt;111&lt;/volume&gt;&lt;publication_date&gt;99201402011200000000222000&lt;/publication_date&gt;&lt;uuid&gt;8A60EBE6-0B07-4B84-B305-D188B8D48B06&lt;/uuid&gt;&lt;type&gt;400&lt;/type&gt;&lt;number&gt;3&lt;/number&gt;&lt;citekey&gt;Keil:2014cb&lt;/citekey&gt;&lt;doi&gt;10.1152/jn.00387.2013&lt;/doi&gt;&lt;startpage&gt;513&lt;/startpage&gt;&lt;endpage&gt;519&lt;/endpage&gt;&lt;bundle&gt;&lt;publication&gt;&lt;title&gt;Journal of Neurophysiology&lt;/title&gt;&lt;uuid&gt;A7C763E1-8844-40CA-B261-45C0D6F607E6&lt;/uuid&gt;&lt;subtype&gt;-100&lt;/subtype&gt;&lt;type&gt;-100&lt;/type&gt;&lt;/publication&gt;&lt;/bundle&gt;&lt;authors&gt;&lt;author&gt;&lt;lastName&gt;Keil&lt;/lastName&gt;&lt;firstName&gt;J&lt;/firstName&gt;&lt;/author&gt;&lt;author&gt;&lt;lastName&gt;Timm&lt;/lastName&gt;&lt;firstName&gt;J&lt;/firstName&gt;&lt;/author&gt;&lt;author&gt;&lt;lastName&gt;SanMiguel&lt;/lastName&gt;&lt;firstName&gt;I&lt;/firstName&gt;&lt;/author&gt;&lt;author&gt;&lt;lastName&gt;Schulz&lt;/lastName&gt;&lt;firstName&gt;H&lt;/firstName&gt;&lt;/author&gt;&lt;author&gt;&lt;lastName&gt;Obleser&lt;/lastName&gt;&lt;firstName&gt;J&lt;/firstName&gt;&lt;/author&gt;&lt;author&gt;&lt;lastName&gt;Schonwiesner&lt;/lastName&gt;&lt;firstName&gt;M&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[30]</w:t>
      </w:r>
      <w:r w:rsidR="00167D70" w:rsidRPr="00D3282A">
        <w:rPr>
          <w:rFonts w:ascii="Arial" w:hAnsi="Arial" w:cs="Arial"/>
        </w:rPr>
        <w:fldChar w:fldCharType="end"/>
      </w:r>
      <w:r w:rsidRPr="00D3282A">
        <w:rPr>
          <w:rFonts w:ascii="Arial" w:hAnsi="Arial" w:cs="Arial"/>
        </w:rPr>
        <w:t xml:space="preserve">. In planarians, the previous work by Aoki and colleagues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&lt;citation&gt;&lt;priority&gt;43&lt;/priority&gt;&lt;uuid&gt;74908BBE-75B3-4A60-B9C9-922BA2A85530&lt;/uuid&gt;&lt;publications&gt;&lt;publication&gt;&lt;subtype&gt;400&lt;/subtype&gt;&lt;publisher&gt;Elsevier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003362B6" w:rsidRPr="00D3282A">
        <w:rPr>
          <w:rFonts w:ascii="Arial" w:hAnsi="Arial" w:cs="Arial"/>
        </w:rPr>
        <w:t xml:space="preserve"> </w:t>
      </w:r>
      <w:r w:rsidRPr="00D3282A">
        <w:rPr>
          <w:rFonts w:ascii="Arial" w:hAnsi="Arial" w:cs="Arial"/>
        </w:rPr>
        <w:t>did not uncover specific peaks in the power spectrum, aside from a “plateau” between 0.1 and 0.4 Hz. Similarly, the data recorded in our experiment under darkness did not show any specific peaks aside from a plateau in lower frequencies. However, th</w:t>
      </w:r>
      <w:ins w:id="230" w:author="Julian Keil" w:date="2023-02-15T10:52:00Z">
        <w:r w:rsidR="006A69C7">
          <w:rPr>
            <w:rFonts w:ascii="Arial" w:hAnsi="Arial" w:cs="Arial"/>
          </w:rPr>
          <w:t>e</w:t>
        </w:r>
      </w:ins>
      <w:del w:id="231" w:author="Julian Keil" w:date="2023-02-15T10:52:00Z">
        <w:r w:rsidRPr="00D3282A" w:rsidDel="006A69C7">
          <w:rPr>
            <w:rFonts w:ascii="Arial" w:hAnsi="Arial" w:cs="Arial"/>
          </w:rPr>
          <w:delText>is</w:delText>
        </w:r>
      </w:del>
      <w:r w:rsidRPr="00D3282A">
        <w:rPr>
          <w:rFonts w:ascii="Arial" w:hAnsi="Arial" w:cs="Arial"/>
        </w:rPr>
        <w:t xml:space="preserve"> </w:t>
      </w:r>
      <w:ins w:id="232" w:author="Julian Keil" w:date="2023-02-15T10:52:00Z">
        <w:r w:rsidR="006A69C7">
          <w:rPr>
            <w:rFonts w:ascii="Arial" w:hAnsi="Arial" w:cs="Arial"/>
          </w:rPr>
          <w:t xml:space="preserve">low-frequency </w:t>
        </w:r>
      </w:ins>
      <w:r w:rsidRPr="00D3282A">
        <w:rPr>
          <w:rFonts w:ascii="Arial" w:hAnsi="Arial" w:cs="Arial"/>
        </w:rPr>
        <w:t xml:space="preserve">signal was not significantly different from the signal recorded from the dead mosquito larvae, so it is possible that this plateau reflects noise in the recording setup. In contrast, in the comparison of the power spectra between the planarians recorded during darkness and under light stimulation, we found that the overall power appears to be increased. More specifically, we found a significant difference at low frequencies between approximately 0.5 and 1 Hz, indicating an elevated low-frequency plateau during light stimulation. In addition, we also found a significant difference in a broad frequency range between </w:t>
      </w:r>
      <w:del w:id="233" w:author="Julian Keil" w:date="2023-02-15T10:53:00Z">
        <w:r w:rsidRPr="00D3282A" w:rsidDel="006A69C7">
          <w:rPr>
            <w:rFonts w:ascii="Arial" w:hAnsi="Arial" w:cs="Arial"/>
          </w:rPr>
          <w:delText xml:space="preserve">2 </w:delText>
        </w:r>
      </w:del>
      <w:ins w:id="234" w:author="Julian Keil" w:date="2023-02-15T10:53:00Z">
        <w:r w:rsidR="006A69C7">
          <w:rPr>
            <w:rFonts w:ascii="Arial" w:hAnsi="Arial" w:cs="Arial"/>
          </w:rPr>
          <w:t>3</w:t>
        </w:r>
        <w:r w:rsidR="006A69C7" w:rsidRPr="00D3282A">
          <w:rPr>
            <w:rFonts w:ascii="Arial" w:hAnsi="Arial" w:cs="Arial"/>
          </w:rPr>
          <w:t xml:space="preserve"> </w:t>
        </w:r>
      </w:ins>
      <w:r w:rsidRPr="00D3282A">
        <w:rPr>
          <w:rFonts w:ascii="Arial" w:hAnsi="Arial" w:cs="Arial"/>
        </w:rPr>
        <w:t xml:space="preserve">and 20 Hz, indicating increased higher frequency power during light stimulation. </w:t>
      </w:r>
      <w:ins w:id="235" w:author="Julian Keil" w:date="2023-02-15T10:53:00Z">
        <w:r w:rsidR="006A69C7">
          <w:rPr>
            <w:rFonts w:ascii="Arial" w:hAnsi="Arial" w:cs="Arial"/>
          </w:rPr>
          <w:t>Importa</w:t>
        </w:r>
      </w:ins>
      <w:ins w:id="236" w:author="Julian Keil" w:date="2023-02-15T10:54:00Z">
        <w:r w:rsidR="006A69C7">
          <w:rPr>
            <w:rFonts w:ascii="Arial" w:hAnsi="Arial" w:cs="Arial"/>
          </w:rPr>
          <w:t xml:space="preserve">ntly, in the decapitated planarians, we found an absence of the signal increase due to light stimulation, and </w:t>
        </w:r>
      </w:ins>
      <w:ins w:id="237" w:author="Julian Keil" w:date="2023-02-15T10:55:00Z">
        <w:r w:rsidR="006A69C7">
          <w:rPr>
            <w:rFonts w:ascii="Arial" w:hAnsi="Arial" w:cs="Arial"/>
          </w:rPr>
          <w:t xml:space="preserve">only </w:t>
        </w:r>
      </w:ins>
      <w:ins w:id="238" w:author="Julian Keil" w:date="2023-02-15T10:54:00Z">
        <w:r w:rsidR="006A69C7">
          <w:rPr>
            <w:rFonts w:ascii="Arial" w:hAnsi="Arial" w:cs="Arial"/>
          </w:rPr>
          <w:t xml:space="preserve">the </w:t>
        </w:r>
      </w:ins>
      <w:ins w:id="239" w:author="Julian Keil" w:date="2023-02-15T10:55:00Z">
        <w:r w:rsidR="006A69C7">
          <w:rPr>
            <w:rFonts w:ascii="Arial" w:hAnsi="Arial" w:cs="Arial"/>
          </w:rPr>
          <w:t xml:space="preserve">low-frequency power between 0.5 and 1.3 Hz was </w:t>
        </w:r>
      </w:ins>
      <w:ins w:id="240" w:author="Julian Keil" w:date="2023-02-15T10:56:00Z">
        <w:r w:rsidR="006A69C7">
          <w:rPr>
            <w:rFonts w:ascii="Arial" w:hAnsi="Arial" w:cs="Arial"/>
          </w:rPr>
          <w:t xml:space="preserve">significantly </w:t>
        </w:r>
      </w:ins>
      <w:ins w:id="241" w:author="Julian Keil" w:date="2023-02-15T10:55:00Z">
        <w:r w:rsidR="006A69C7">
          <w:rPr>
            <w:rFonts w:ascii="Arial" w:hAnsi="Arial" w:cs="Arial"/>
          </w:rPr>
          <w:t>increased in</w:t>
        </w:r>
      </w:ins>
      <w:ins w:id="242" w:author="Julian Keil" w:date="2023-02-15T10:56:00Z">
        <w:r w:rsidR="006A69C7">
          <w:rPr>
            <w:rFonts w:ascii="Arial" w:hAnsi="Arial" w:cs="Arial"/>
          </w:rPr>
          <w:t xml:space="preserve"> the intact compared to the decapitated planarians.</w:t>
        </w:r>
      </w:ins>
      <w:ins w:id="243" w:author="Julian Keil" w:date="2023-02-15T10:55:00Z">
        <w:r w:rsidR="006A69C7">
          <w:rPr>
            <w:rFonts w:ascii="Arial" w:hAnsi="Arial" w:cs="Arial"/>
          </w:rPr>
          <w:t xml:space="preserve"> </w:t>
        </w:r>
      </w:ins>
      <w:ins w:id="244" w:author="Julian Keil" w:date="2023-02-15T10:56:00Z">
        <w:r w:rsidR="003A22C6">
          <w:rPr>
            <w:rFonts w:ascii="Arial" w:hAnsi="Arial" w:cs="Arial"/>
          </w:rPr>
          <w:t>Thus, t</w:t>
        </w:r>
      </w:ins>
      <w:del w:id="245" w:author="Julian Keil" w:date="2023-02-15T10:56:00Z">
        <w:r w:rsidRPr="00D3282A" w:rsidDel="003A22C6">
          <w:rPr>
            <w:rFonts w:ascii="Arial" w:hAnsi="Arial" w:cs="Arial"/>
          </w:rPr>
          <w:delText>T</w:delText>
        </w:r>
      </w:del>
      <w:proofErr w:type="gramStart"/>
      <w:r w:rsidRPr="00D3282A">
        <w:rPr>
          <w:rFonts w:ascii="Arial" w:hAnsi="Arial" w:cs="Arial"/>
        </w:rPr>
        <w:t>he</w:t>
      </w:r>
      <w:proofErr w:type="gramEnd"/>
      <w:r w:rsidRPr="00D3282A">
        <w:rPr>
          <w:rFonts w:ascii="Arial" w:hAnsi="Arial" w:cs="Arial"/>
        </w:rPr>
        <w:t xml:space="preserve"> latter activity could be specifically related to the reported photophobia of the planarians. Aoki et al.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&lt;citation&gt;&lt;priority&gt;44&lt;/priority&gt;&lt;uuid&gt;40CCB9D8-BD59-4741-990D-558B048842D8&lt;/uuid&gt;&lt;publications&gt;&lt;publication&gt;&lt;subtype&gt;400&lt;/subtype&gt;&lt;publisher&gt;Elsevier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report</w:t>
      </w:r>
      <w:r w:rsidR="002D6D8D" w:rsidRPr="00D3282A">
        <w:rPr>
          <w:rFonts w:ascii="Arial" w:hAnsi="Arial" w:cs="Arial"/>
        </w:rPr>
        <w:t>ed</w:t>
      </w:r>
      <w:r w:rsidRPr="00D3282A">
        <w:rPr>
          <w:rFonts w:ascii="Arial" w:hAnsi="Arial" w:cs="Arial"/>
        </w:rPr>
        <w:t xml:space="preserve"> increased waveform activity when the animals were warmed to approximately 10°C, as well as large myogenic spikes. Our data processing pipeline should have excluded all myogenic spikes due to their large amplitude above the signal mean</w:t>
      </w:r>
      <w:ins w:id="246" w:author="Julian Keil" w:date="2023-02-15T10:56:00Z">
        <w:r w:rsidR="003A22C6">
          <w:rPr>
            <w:rFonts w:ascii="Arial" w:hAnsi="Arial" w:cs="Arial"/>
          </w:rPr>
          <w:t xml:space="preserve"> (Figure 2)</w:t>
        </w:r>
      </w:ins>
      <w:r w:rsidRPr="00D3282A">
        <w:rPr>
          <w:rFonts w:ascii="Arial" w:hAnsi="Arial" w:cs="Arial"/>
        </w:rPr>
        <w:t xml:space="preserve">. Therefore, we can conclude that the difference in the power spectra likely reflects increased neural activity due to sensory stimulation or to an overall active state of the live, uncooled animals. The exact nature of the </w:t>
      </w:r>
      <w:ins w:id="247" w:author="Julian Keil" w:date="2023-02-15T10:56:00Z">
        <w:r w:rsidR="003A22C6">
          <w:rPr>
            <w:rFonts w:ascii="Arial" w:hAnsi="Arial" w:cs="Arial"/>
          </w:rPr>
          <w:t xml:space="preserve">low- </w:t>
        </w:r>
      </w:ins>
      <w:ins w:id="248" w:author="Julian Keil" w:date="2023-02-15T10:57:00Z">
        <w:r w:rsidR="003A22C6">
          <w:rPr>
            <w:rFonts w:ascii="Arial" w:hAnsi="Arial" w:cs="Arial"/>
          </w:rPr>
          <w:t xml:space="preserve">and </w:t>
        </w:r>
      </w:ins>
      <w:r w:rsidRPr="00D3282A">
        <w:rPr>
          <w:rFonts w:ascii="Arial" w:hAnsi="Arial" w:cs="Arial"/>
        </w:rPr>
        <w:lastRenderedPageBreak/>
        <w:t xml:space="preserve">high-frequency power increase needs to be further examined in different stimulation contexts or in different tasks. </w:t>
      </w:r>
    </w:p>
    <w:p w14:paraId="6DD20380" w14:textId="77777777" w:rsidR="006959E1" w:rsidRPr="00D3282A" w:rsidRDefault="006959E1" w:rsidP="005A432B">
      <w:pPr>
        <w:spacing w:line="480" w:lineRule="auto"/>
        <w:rPr>
          <w:rFonts w:ascii="Arial" w:hAnsi="Arial" w:cs="Arial"/>
        </w:rPr>
      </w:pPr>
    </w:p>
    <w:p w14:paraId="2CDD33CC" w14:textId="77777777" w:rsidR="006959E1" w:rsidRPr="00D3282A" w:rsidRDefault="00000000" w:rsidP="005A432B">
      <w:pPr>
        <w:spacing w:line="480" w:lineRule="auto"/>
        <w:rPr>
          <w:rFonts w:ascii="Arial" w:hAnsi="Arial" w:cs="Arial"/>
          <w:b/>
        </w:rPr>
      </w:pPr>
      <w:r w:rsidRPr="00D3282A">
        <w:rPr>
          <w:rFonts w:ascii="Arial" w:hAnsi="Arial" w:cs="Arial"/>
          <w:b/>
        </w:rPr>
        <w:t>4.3 Limitations</w:t>
      </w:r>
    </w:p>
    <w:p w14:paraId="7D954F54" w14:textId="2A843DC5" w:rsidR="006959E1" w:rsidRPr="00D3282A" w:rsidRDefault="00000000" w:rsidP="005A432B">
      <w:pPr>
        <w:spacing w:line="480" w:lineRule="auto"/>
        <w:rPr>
          <w:rFonts w:ascii="Arial" w:hAnsi="Arial" w:cs="Arial"/>
        </w:rPr>
      </w:pPr>
      <w:r w:rsidRPr="00D3282A">
        <w:rPr>
          <w:rFonts w:ascii="Arial" w:hAnsi="Arial" w:cs="Arial"/>
        </w:rPr>
        <w:t xml:space="preserve">Previous research demonstrated the possibility to record neural activity from the planarian cephalic ganglia using invasive monopole electrodes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We extend this demonstration by recording ongoing electrophysiological activity from noninvasive surface electrodes at room temperature. Whereas this approach has </w:t>
      </w:r>
      <w:del w:id="249" w:author="Julian Keil" w:date="2023-02-15T10:57:00Z">
        <w:r w:rsidRPr="00D3282A" w:rsidDel="001F4293">
          <w:rPr>
            <w:rFonts w:ascii="Arial" w:hAnsi="Arial" w:cs="Arial"/>
          </w:rPr>
          <w:delText>a number of</w:delText>
        </w:r>
      </w:del>
      <w:ins w:id="250" w:author="Julian Keil" w:date="2023-02-15T10:57:00Z">
        <w:r w:rsidR="001F4293" w:rsidRPr="00D3282A">
          <w:rPr>
            <w:rFonts w:ascii="Arial" w:hAnsi="Arial" w:cs="Arial"/>
          </w:rPr>
          <w:t>several</w:t>
        </w:r>
      </w:ins>
      <w:r w:rsidRPr="00D3282A">
        <w:rPr>
          <w:rFonts w:ascii="Arial" w:hAnsi="Arial" w:cs="Arial"/>
        </w:rPr>
        <w:t xml:space="preserve"> advantages over the invasive recordings, such as reducing the harm to the animals, </w:t>
      </w:r>
      <w:proofErr w:type="gramStart"/>
      <w:r w:rsidRPr="00D3282A">
        <w:rPr>
          <w:rFonts w:ascii="Arial" w:hAnsi="Arial" w:cs="Arial"/>
        </w:rPr>
        <w:t>ease</w:t>
      </w:r>
      <w:proofErr w:type="gramEnd"/>
      <w:r w:rsidRPr="00D3282A">
        <w:rPr>
          <w:rFonts w:ascii="Arial" w:hAnsi="Arial" w:cs="Arial"/>
        </w:rPr>
        <w:t xml:space="preserve"> and low cost of implementation of the recording procedure, and the possibility to record the same animal multiple times, it comes with a number of drawbacks. First, the recording device is not specifically designed to record from planarians, and it is imperative to carefully establish that the currently observed signal </w:t>
      </w:r>
      <w:del w:id="251" w:author="Julian Keil" w:date="2022-10-31T08:16:00Z">
        <w:r w:rsidRPr="00D3282A" w:rsidDel="009B7B93">
          <w:rPr>
            <w:rFonts w:ascii="Arial" w:hAnsi="Arial" w:cs="Arial"/>
          </w:rPr>
          <w:delText>actually reflects</w:delText>
        </w:r>
      </w:del>
      <w:ins w:id="252" w:author="Julian Keil" w:date="2022-10-31T08:16:00Z">
        <w:r w:rsidR="009B7B93" w:rsidRPr="00D3282A">
          <w:rPr>
            <w:rFonts w:ascii="Arial" w:hAnsi="Arial" w:cs="Arial"/>
          </w:rPr>
          <w:t>reflects</w:t>
        </w:r>
      </w:ins>
      <w:r w:rsidRPr="00D3282A">
        <w:rPr>
          <w:rFonts w:ascii="Arial" w:hAnsi="Arial" w:cs="Arial"/>
        </w:rPr>
        <w:t xml:space="preserve"> neural activity. To this end, we recorded EEG activity with the same setup from dead mosquito larvae. Second, and related to this, our recording setup is spatially much less precise than a single electrode inserted into the cephalic ganglion. Therefore, future recording setups should include a higher number of electrodes to disentangle electrical activity arising from the ganglia from those arising from the ventral nervous cords, or muscle activity. Finally, we observed strong low-frequency noise even in the recordings from the mosquito larvae, and strong signal contamination from the power lines, even at sub-harmonic frequencies. Therefore, we need to optimize our current recording environment to shield it from environmental noise, for example with a faraday cage.</w:t>
      </w:r>
      <w:ins w:id="253" w:author="Julian Keil" w:date="2022-10-31T08:17:00Z">
        <w:r w:rsidR="009B7B93" w:rsidRPr="00D3282A">
          <w:rPr>
            <w:rFonts w:ascii="Arial" w:hAnsi="Arial" w:cs="Arial"/>
          </w:rPr>
          <w:t xml:space="preserve"> Whereas we show changes in the power spectrum between </w:t>
        </w:r>
      </w:ins>
      <w:ins w:id="254" w:author="Julian Keil" w:date="2022-10-31T08:18:00Z">
        <w:r w:rsidR="009B7B93" w:rsidRPr="00D3282A">
          <w:rPr>
            <w:rFonts w:ascii="Arial" w:hAnsi="Arial" w:cs="Arial"/>
          </w:rPr>
          <w:t xml:space="preserve">darkness and light stimulation, other stimulations should be considered, such as vibrations </w:t>
        </w:r>
        <w:r w:rsidR="009B7B93" w:rsidRPr="00D3282A">
          <w:rPr>
            <w:rFonts w:ascii="Arial" w:hAnsi="Arial" w:cs="Arial"/>
          </w:rPr>
          <w:fldChar w:fldCharType="begin"/>
        </w:r>
        <w:r w:rsidR="009B7B93" w:rsidRPr="00D3282A">
          <w:rPr>
            <w:rFonts w:ascii="Arial" w:hAnsi="Arial" w:cs="Arial"/>
          </w:rPr>
          <w:instrText xml:space="preserve"> ADDIN PAPERS2_CITATIONS &lt;citation&gt;&lt;priority&gt;45&lt;/priority&gt;&lt;uuid&gt;28B83217-BEE1-4B14-83FE-53EDF0E5D47C&lt;/uuid&gt;&lt;publications&gt;&lt;publication&gt;&lt;subtype&gt;400&lt;/subtype&gt;&lt;publisher&gt;Elsevier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9B7B93" w:rsidRPr="00D3282A">
          <w:rPr>
            <w:rFonts w:ascii="Arial" w:hAnsi="Arial" w:cs="Arial"/>
          </w:rPr>
          <w:fldChar w:fldCharType="separate"/>
        </w:r>
        <w:r w:rsidR="009B7B93" w:rsidRPr="00D3282A">
          <w:rPr>
            <w:rFonts w:ascii="Arial" w:hAnsi="Arial" w:cs="Arial"/>
          </w:rPr>
          <w:t>[6]</w:t>
        </w:r>
        <w:r w:rsidR="009B7B93" w:rsidRPr="00D3282A">
          <w:rPr>
            <w:rFonts w:ascii="Arial" w:hAnsi="Arial" w:cs="Arial"/>
          </w:rPr>
          <w:fldChar w:fldCharType="end"/>
        </w:r>
        <w:r w:rsidR="009B7B93" w:rsidRPr="00D3282A">
          <w:rPr>
            <w:rFonts w:ascii="Arial" w:hAnsi="Arial" w:cs="Arial"/>
          </w:rPr>
          <w:t xml:space="preserve">. Moreover, recent advances in RNA </w:t>
        </w:r>
      </w:ins>
      <w:ins w:id="255" w:author="Julian Keil" w:date="2022-10-31T08:22:00Z">
        <w:r w:rsidR="009B7B93" w:rsidRPr="00D3282A">
          <w:rPr>
            <w:rFonts w:ascii="Arial" w:hAnsi="Arial" w:cs="Arial"/>
          </w:rPr>
          <w:t>injection suggest that it is possible to specifically remove eye spots or block UV li</w:t>
        </w:r>
      </w:ins>
      <w:ins w:id="256" w:author="Julian Keil" w:date="2022-10-31T08:23:00Z">
        <w:r w:rsidR="009B7B93" w:rsidRPr="00D3282A">
          <w:rPr>
            <w:rFonts w:ascii="Arial" w:hAnsi="Arial" w:cs="Arial"/>
          </w:rPr>
          <w:t xml:space="preserve">ght responsiveness {Shettigar:2021br} </w:t>
        </w:r>
        <w:r w:rsidR="009B7B93" w:rsidRPr="00D3282A">
          <w:rPr>
            <w:rFonts w:ascii="Arial" w:hAnsi="Arial" w:cs="Arial"/>
          </w:rPr>
          <w:lastRenderedPageBreak/>
          <w:t xml:space="preserve">{Lapan:2012ea}. </w:t>
        </w:r>
      </w:ins>
      <w:ins w:id="257" w:author="Julian Keil" w:date="2022-10-31T08:24:00Z">
        <w:r w:rsidR="009B7B93" w:rsidRPr="00D3282A">
          <w:rPr>
            <w:rFonts w:ascii="Arial" w:hAnsi="Arial" w:cs="Arial"/>
          </w:rPr>
          <w:t xml:space="preserve">These manipulations could further </w:t>
        </w:r>
      </w:ins>
      <w:ins w:id="258" w:author="Julian Keil" w:date="2022-10-31T08:25:00Z">
        <w:r w:rsidR="009B7B93" w:rsidRPr="00D3282A">
          <w:rPr>
            <w:rFonts w:ascii="Arial" w:hAnsi="Arial" w:cs="Arial"/>
          </w:rPr>
          <w:t>help determining whether the recorded signals reflect neural activity.</w:t>
        </w:r>
      </w:ins>
      <w:ins w:id="259" w:author="Julian Keil" w:date="2022-10-31T08:23:00Z">
        <w:r w:rsidR="009B7B93" w:rsidRPr="00D3282A">
          <w:rPr>
            <w:rFonts w:ascii="Arial" w:hAnsi="Arial" w:cs="Arial"/>
          </w:rPr>
          <w:fldChar w:fldCharType="begin"/>
        </w:r>
        <w:r w:rsidR="009B7B93" w:rsidRPr="00D3282A">
          <w:rPr>
            <w:rFonts w:ascii="Arial" w:hAnsi="Arial" w:cs="Arial"/>
          </w:rPr>
          <w:instrText xml:space="preserve"> ADDIN PAPERS2_CITATIONS &lt;citation&gt;&lt;priority&gt;0&lt;/priority&gt;&lt;uuid&gt;DAD8305C-800D-4B85-80A8-BA2BBF0ED38D&lt;/uuid&gt;&lt;publications&gt;&lt;publication&gt;&lt;subtype&gt;400&lt;/subtype&gt;&lt;title&gt;Transcriptome analysis of the planarian eye identifies ovo as a specific regulator of eye regeneration.&lt;/title&gt;&lt;url&gt;http://eutils.ncbi.nlm.nih.gov/entrez/eutils/elink.fcgi?dbfrom=pubmed&amp;amp;id=22884275&amp;amp;retmode=ref&amp;amp;cmd=prlinks&lt;/url&gt;&lt;volume&gt;2&lt;/volume&gt;&lt;revision_date&gt;99201205121200000000222000&lt;/revision_date&gt;&lt;publication_date&gt;99201208301200000000222000&lt;/publication_date&gt;&lt;uuid&gt;28153C59-4107-4C35-A604-80B2F689B87E&lt;/uuid&gt;&lt;type&gt;400&lt;/type&gt;&lt;accepted_date&gt;99201206221200000000222000&lt;/accepted_date&gt;&lt;number&gt;2&lt;/number&gt;&lt;submission_date&gt;99201202281200000000222000&lt;/submission_date&gt;&lt;doi&gt;10.1016/j.celrep.2012.06.018&lt;/doi&gt;&lt;institution&gt;Whitehead Institute for Biomedical Research, Cambridge, MA 02142, USA.&lt;/institution&gt;&lt;startpage&gt;294&lt;/startpage&gt;&lt;endpage&gt;307&lt;/endpage&gt;&lt;bundle&gt;&lt;publication&gt;&lt;title&gt;CellReports&lt;/title&gt;&lt;uuid&gt;4707DA89-52B9-4082-BF1E-9D53BECE362E&lt;/uuid&gt;&lt;subtype&gt;-100&lt;/subtype&gt;&lt;publisher&gt;ElsevierCompany.&lt;/publisher&gt;&lt;type&gt;-100&lt;/type&gt;&lt;/publication&gt;&lt;/bundle&gt;&lt;authors&gt;&lt;author&gt;&lt;lastName&gt;Lapan&lt;/lastName&gt;&lt;firstName&gt;Sylvain&lt;/firstName&gt;&lt;middleNames&gt;W&lt;/middleNames&gt;&lt;/author&gt;&lt;author&gt;&lt;lastName&gt;Reddien&lt;/lastName&gt;&lt;firstName&gt;Peter&lt;/firstName&gt;&lt;middleNames&gt;W&lt;/middleNames&gt;&lt;/author&gt;&lt;/authors&gt;&lt;/publication&gt;&lt;/publications&gt;&lt;cites&gt;&lt;/cites&gt;&lt;/citation&gt;</w:instrText>
        </w:r>
      </w:ins>
      <w:r w:rsidRPr="00D3282A">
        <w:rPr>
          <w:rFonts w:ascii="Arial" w:hAnsi="Arial" w:cs="Arial"/>
        </w:rPr>
        <w:fldChar w:fldCharType="separate"/>
      </w:r>
      <w:ins w:id="260" w:author="Julian Keil" w:date="2022-10-31T08:23:00Z">
        <w:r w:rsidR="009B7B93" w:rsidRPr="00D3282A">
          <w:rPr>
            <w:rFonts w:ascii="Arial" w:hAnsi="Arial" w:cs="Arial"/>
          </w:rPr>
          <w:fldChar w:fldCharType="end"/>
        </w:r>
        <w:r w:rsidR="009B7B93" w:rsidRPr="00D3282A">
          <w:rPr>
            <w:rFonts w:ascii="Arial" w:hAnsi="Arial" w:cs="Arial"/>
          </w:rPr>
          <w:fldChar w:fldCharType="begin"/>
        </w:r>
        <w:r w:rsidR="009B7B93" w:rsidRPr="00D3282A">
          <w:rPr>
            <w:rFonts w:ascii="Arial" w:hAnsi="Arial" w:cs="Arial"/>
          </w:rPr>
          <w:instrText xml:space="preserve"> ADDIN PAPERS2_CITATIONS &lt;citation&gt;&lt;priority&gt;0&lt;/priority&gt;&lt;uuid&gt;0B8D2948-89D1-487B-A16A-EA80DFA1C4A7&lt;/uuid&gt;&lt;publications&gt;&lt;publication&gt;&lt;subtype&gt;400&lt;/subtype&gt;&lt;publisher&gt;Proceedings of the National Academy of Sciences&lt;/publisher&gt;&lt;title&gt;Discovery of a body-wide photosensory array that matures in an adult-like animal and mediates eye-brain-independent movement and arousal.&lt;/title&gt;&lt;url&gt;https://www.pnas.org/doi/abs/10.1073/pnas.2021426118&lt;/url&gt;&lt;volume&gt;118&lt;/volume&gt;&lt;publication_date&gt;99202105181200000000222000&lt;/publication_date&gt;&lt;uuid&gt;5452C322-9F31-4A23-9AD7-DB152C565EDE&lt;/uuid&gt;&lt;type&gt;400&lt;/type&gt;&lt;number&gt;20&lt;/number&gt;&lt;doi&gt;10.1073/pnas.2021426118&lt;/doi&gt;&lt;institution&gt;Institute for Stem Cell Science and Regenerative Medicine, 560065 Bangalore, India.&lt;/institution&gt;&lt;startpage&gt;e2021426118&lt;/startpage&gt;&lt;bundle&gt;&lt;publication&gt;&lt;title&gt;Proceedings of the National Academy of Sciences of the United States of America&lt;/title&gt;&lt;uuid&gt;4316D852-F434-4BDE-A062-B7F299EB05FB&lt;/uuid&gt;&lt;subtype&gt;-100&lt;/subtype&gt;&lt;publisher&gt;National Academy of Sciences&lt;/publisher&gt;&lt;type&gt;-100&lt;/type&gt;&lt;url&gt;http://www.pnas.org/&lt;/url&gt;&lt;/publication&gt;&lt;/bundle&gt;&lt;authors&gt;&lt;author&gt;&lt;lastName&gt;Shettigar&lt;/lastName&gt;&lt;firstName&gt;Nishan&lt;/firstName&gt;&lt;/author&gt;&lt;author&gt;&lt;lastName&gt;Chakravarthy&lt;/lastName&gt;&lt;firstName&gt;Anirudh&lt;/firstName&gt;&lt;/author&gt;&lt;author&gt;&lt;lastName&gt;Umashankar&lt;/lastName&gt;&lt;firstName&gt;Suchitta&lt;/firstName&gt;&lt;/author&gt;&lt;author&gt;&lt;lastName&gt;Lakshmanan&lt;/lastName&gt;&lt;firstName&gt;Vairavan&lt;/firstName&gt;&lt;/author&gt;&lt;author&gt;&lt;lastName&gt;Palakodeti&lt;/lastName&gt;&lt;firstName&gt;Dasaradhi&lt;/firstName&gt;&lt;/author&gt;&lt;author&gt;&lt;lastName&gt;Gulyani&lt;/lastName&gt;&lt;firstName&gt;Akash&lt;/firstName&gt;&lt;/author&gt;&lt;/authors&gt;&lt;/publication&gt;&lt;/publications&gt;&lt;cites&gt;&lt;/cites&gt;&lt;/citation&gt;</w:instrText>
        </w:r>
      </w:ins>
      <w:r w:rsidRPr="00D3282A">
        <w:rPr>
          <w:rFonts w:ascii="Arial" w:hAnsi="Arial" w:cs="Arial"/>
        </w:rPr>
        <w:fldChar w:fldCharType="separate"/>
      </w:r>
      <w:ins w:id="261" w:author="Julian Keil" w:date="2022-10-31T08:23:00Z">
        <w:r w:rsidR="009B7B93" w:rsidRPr="00D3282A">
          <w:rPr>
            <w:rFonts w:ascii="Arial" w:hAnsi="Arial" w:cs="Arial"/>
          </w:rPr>
          <w:fldChar w:fldCharType="end"/>
        </w:r>
      </w:ins>
    </w:p>
    <w:p w14:paraId="641157A7" w14:textId="77777777" w:rsidR="006959E1" w:rsidRPr="00D3282A" w:rsidRDefault="006959E1" w:rsidP="005A432B">
      <w:pPr>
        <w:spacing w:line="480" w:lineRule="auto"/>
        <w:rPr>
          <w:rFonts w:ascii="Arial" w:hAnsi="Arial" w:cs="Arial"/>
        </w:rPr>
      </w:pPr>
    </w:p>
    <w:p w14:paraId="085C918A" w14:textId="77777777" w:rsidR="006959E1" w:rsidRPr="00D3282A" w:rsidRDefault="00000000" w:rsidP="005A432B">
      <w:pPr>
        <w:spacing w:line="480" w:lineRule="auto"/>
        <w:rPr>
          <w:rFonts w:ascii="Arial" w:hAnsi="Arial" w:cs="Arial"/>
          <w:b/>
        </w:rPr>
      </w:pPr>
      <w:r w:rsidRPr="00D3282A">
        <w:rPr>
          <w:rFonts w:ascii="Arial" w:hAnsi="Arial" w:cs="Arial"/>
          <w:b/>
        </w:rPr>
        <w:t>5. Conclusion</w:t>
      </w:r>
    </w:p>
    <w:p w14:paraId="027C1BCE" w14:textId="78629177" w:rsidR="006959E1" w:rsidRPr="00D3282A" w:rsidRDefault="00000000" w:rsidP="005A432B">
      <w:pPr>
        <w:spacing w:line="480" w:lineRule="auto"/>
        <w:rPr>
          <w:rFonts w:ascii="Arial" w:hAnsi="Arial" w:cs="Arial"/>
        </w:rPr>
      </w:pPr>
      <w:r w:rsidRPr="00D3282A">
        <w:rPr>
          <w:rFonts w:ascii="Arial" w:hAnsi="Arial" w:cs="Arial"/>
        </w:rPr>
        <w:t>Overall, we can confirm the observations by Aoki and colleagues</w:t>
      </w:r>
      <w:r w:rsidR="003362B6" w:rsidRPr="00D3282A">
        <w:rPr>
          <w:rFonts w:ascii="Arial" w:hAnsi="Arial" w:cs="Arial"/>
        </w:rPr>
        <w:t xml:space="preserve"> </w:t>
      </w:r>
      <w:r w:rsidR="00167D70" w:rsidRPr="00D3282A">
        <w:rPr>
          <w:rFonts w:ascii="Arial" w:hAnsi="Arial" w:cs="Arial"/>
        </w:rPr>
        <w:fldChar w:fldCharType="begin"/>
      </w:r>
      <w:r w:rsidR="00167D70" w:rsidRPr="00D3282A">
        <w:rPr>
          <w:rFonts w:ascii="Arial" w:hAnsi="Arial" w:cs="Arial"/>
        </w:rPr>
        <w:instrText xml:space="preserve"> ADDIN PAPERS2_CITATIONS &lt;citation&gt;&lt;priority&gt;46&lt;/priority&gt;&lt;uuid&gt;6F2BC9CF-3384-4078-A5EC-408A2836C21C&lt;/uuid&gt;&lt;publications&gt;&lt;publication&gt;&lt;subtype&gt;400&lt;/subtype&gt;&lt;publisher&gt;Elsevier Inc.&lt;/publisher&gt;&lt;title&gt;Recording and spectrum analysis of the planarian electroencephalogram&lt;/title&gt;&lt;url&gt;http://dx.doi.org/10.1016/j.neuroscience.2008.11.011&lt;/url&gt;&lt;volume&gt;159&lt;/volume&gt;&lt;publication_date&gt;99200903171200000000222000&lt;/publication_date&gt;&lt;uuid&gt;D65AE3E2-AB89-406C-BA5D-AF8D9DE40487&lt;/uuid&gt;&lt;type&gt;400&lt;/type&gt;&lt;number&gt;2&lt;/number&gt;&lt;citekey&gt;Aoki:2009cd&lt;/citekey&gt;&lt;doi&gt;10.1016/j.neuroscience.2008.11.011&lt;/doi&gt;&lt;startpage&gt;908&lt;/startpage&gt;&lt;endpage&gt;914&lt;/endpage&gt;&lt;bundle&gt;&lt;publication&gt;&lt;title&gt;Neuroscience&lt;/title&gt;&lt;uuid&gt;5E24B30B-5396-4C2E-A2E3-89F961C3748E&lt;/uuid&gt;&lt;subtype&gt;-100&lt;/subtype&gt;&lt;publisher&gt;IBRO&lt;/publisher&gt;&lt;type&gt;-100&lt;/type&gt;&lt;/publication&gt;&lt;/bundle&gt;&lt;authors&gt;&lt;author&gt;&lt;lastName&gt;Aoki&lt;/lastName&gt;&lt;firstName&gt;R&lt;/firstName&gt;&lt;/author&gt;&lt;author&gt;&lt;lastName&gt;Wake&lt;/lastName&gt;&lt;firstName&gt;H&lt;/firstName&gt;&lt;/author&gt;&lt;author&gt;&lt;lastName&gt;Sasaki&lt;/lastName&gt;&lt;firstName&gt;H&lt;/firstName&gt;&lt;/author&gt;&lt;author&gt;&lt;lastName&gt;Agata&lt;/lastName&gt;&lt;firstName&gt;K&lt;/firstName&gt;&lt;/author&gt;&lt;/authors&gt;&lt;/publication&gt;&lt;/publications&gt;&lt;cites&gt;&lt;/cites&gt;&lt;/citation&gt;</w:instrText>
      </w:r>
      <w:r w:rsidR="00167D70" w:rsidRPr="00D3282A">
        <w:rPr>
          <w:rFonts w:ascii="Arial" w:hAnsi="Arial" w:cs="Arial"/>
        </w:rPr>
        <w:fldChar w:fldCharType="separate"/>
      </w:r>
      <w:r w:rsidR="00167D70" w:rsidRPr="00D3282A">
        <w:rPr>
          <w:rFonts w:ascii="Arial" w:hAnsi="Arial" w:cs="Arial"/>
        </w:rPr>
        <w:t>[6]</w:t>
      </w:r>
      <w:r w:rsidR="00167D70" w:rsidRPr="00D3282A">
        <w:rPr>
          <w:rFonts w:ascii="Arial" w:hAnsi="Arial" w:cs="Arial"/>
        </w:rPr>
        <w:fldChar w:fldCharType="end"/>
      </w:r>
      <w:r w:rsidRPr="00D3282A">
        <w:rPr>
          <w:rFonts w:ascii="Arial" w:hAnsi="Arial" w:cs="Arial"/>
        </w:rPr>
        <w:t xml:space="preserve">, that the power spectrum of continuous neural activity of planarians exhibits a broad rise in the low frequencies, and that the spectrum conforms to a </w:t>
      </w:r>
      <w:r w:rsidR="002D6D8D" w:rsidRPr="00D3282A">
        <w:rPr>
          <w:rFonts w:ascii="Arial" w:hAnsi="Arial" w:cs="Arial"/>
        </w:rPr>
        <w:t>1/</w:t>
      </w:r>
      <w:proofErr w:type="spellStart"/>
      <w:r w:rsidR="002D6D8D" w:rsidRPr="00D3282A">
        <w:rPr>
          <w:rFonts w:ascii="Arial" w:hAnsi="Arial" w:cs="Arial"/>
        </w:rPr>
        <w:t>f</w:t>
      </w:r>
      <w:r w:rsidR="002D6D8D" w:rsidRPr="00D3282A">
        <w:rPr>
          <w:rFonts w:ascii="Arial" w:hAnsi="Arial" w:cs="Arial"/>
          <w:vertAlign w:val="superscript"/>
        </w:rPr>
        <w:t>x</w:t>
      </w:r>
      <w:proofErr w:type="spellEnd"/>
      <w:r w:rsidR="002D6D8D" w:rsidRPr="00D3282A">
        <w:rPr>
          <w:rFonts w:ascii="Arial" w:hAnsi="Arial" w:cs="Arial"/>
        </w:rPr>
        <w:t xml:space="preserve"> </w:t>
      </w:r>
      <w:r w:rsidRPr="00D3282A">
        <w:rPr>
          <w:rFonts w:ascii="Arial" w:hAnsi="Arial" w:cs="Arial"/>
        </w:rPr>
        <w:t>pattern</w:t>
      </w:r>
      <w:r w:rsidR="002D6D8D" w:rsidRPr="00D3282A">
        <w:rPr>
          <w:rFonts w:ascii="Arial" w:hAnsi="Arial" w:cs="Arial"/>
        </w:rPr>
        <w:t xml:space="preserve"> with an exponent ‘x’ close to 1</w:t>
      </w:r>
      <w:r w:rsidRPr="00D3282A">
        <w:rPr>
          <w:rFonts w:ascii="Arial" w:hAnsi="Arial" w:cs="Arial"/>
        </w:rPr>
        <w:t xml:space="preserve">. Moreover, we extend this observation by showing that light stimulation induced an increase in higher frequency activity. Recording neural activity from planarians with wire electrodes allows continuous recordings across longer intervals, and repeated recordings from the same animals without harming the animals to study changes in neural activity linked to stimulus processing and cognition. </w:t>
      </w:r>
      <w:del w:id="262" w:author="Julian Keil" w:date="2022-10-31T09:56:00Z">
        <w:r w:rsidR="002D6D8D" w:rsidRPr="00D3282A" w:rsidDel="000F5F20">
          <w:rPr>
            <w:rFonts w:ascii="Arial" w:hAnsi="Arial" w:cs="Arial"/>
          </w:rPr>
          <w:delText>The s</w:delText>
        </w:r>
      </w:del>
      <w:ins w:id="263" w:author="Julian Keil" w:date="2022-10-31T09:56:00Z">
        <w:r w:rsidR="000F5F20" w:rsidRPr="00D3282A">
          <w:rPr>
            <w:rFonts w:ascii="Arial" w:hAnsi="Arial" w:cs="Arial"/>
          </w:rPr>
          <w:t>S</w:t>
        </w:r>
      </w:ins>
      <w:r w:rsidR="002D6D8D" w:rsidRPr="00D3282A">
        <w:rPr>
          <w:rFonts w:ascii="Arial" w:hAnsi="Arial" w:cs="Arial"/>
        </w:rPr>
        <w:t>tudy</w:t>
      </w:r>
      <w:ins w:id="264" w:author="Julian Keil" w:date="2022-10-31T09:56:00Z">
        <w:r w:rsidR="000F5F20" w:rsidRPr="00D3282A">
          <w:rPr>
            <w:rFonts w:ascii="Arial" w:hAnsi="Arial" w:cs="Arial"/>
          </w:rPr>
          <w:t>ing</w:t>
        </w:r>
      </w:ins>
      <w:del w:id="265" w:author="Julian Keil" w:date="2022-10-31T09:56:00Z">
        <w:r w:rsidR="002D6D8D" w:rsidRPr="00D3282A" w:rsidDel="000F5F20">
          <w:rPr>
            <w:rFonts w:ascii="Arial" w:hAnsi="Arial" w:cs="Arial"/>
          </w:rPr>
          <w:delText xml:space="preserve"> of</w:delText>
        </w:r>
      </w:del>
      <w:r w:rsidR="002D6D8D" w:rsidRPr="00D3282A">
        <w:rPr>
          <w:rFonts w:ascii="Arial" w:hAnsi="Arial" w:cs="Arial"/>
        </w:rPr>
        <w:t xml:space="preserve"> nervous systems with a small number of neurons</w:t>
      </w:r>
      <w:ins w:id="266" w:author="Julian Keil" w:date="2022-10-31T09:56:00Z">
        <w:r w:rsidR="000F5F20" w:rsidRPr="00D3282A">
          <w:rPr>
            <w:rFonts w:ascii="Arial" w:hAnsi="Arial" w:cs="Arial"/>
          </w:rPr>
          <w:t xml:space="preserve"> to understand the foundations of biological intelligence</w:t>
        </w:r>
      </w:ins>
      <w:r w:rsidR="002D6D8D" w:rsidRPr="00D3282A">
        <w:rPr>
          <w:rFonts w:ascii="Arial" w:hAnsi="Arial" w:cs="Arial"/>
        </w:rPr>
        <w:t xml:space="preserve"> </w:t>
      </w:r>
      <w:del w:id="267" w:author="Julian Keil" w:date="2022-10-31T09:56:00Z">
        <w:r w:rsidR="002D6D8D" w:rsidRPr="00D3282A" w:rsidDel="000F5F20">
          <w:rPr>
            <w:rFonts w:ascii="Arial" w:hAnsi="Arial" w:cs="Arial"/>
          </w:rPr>
          <w:delText>is of special interest to</w:delText>
        </w:r>
      </w:del>
      <w:ins w:id="268" w:author="Julian Keil" w:date="2022-10-31T09:56:00Z">
        <w:r w:rsidR="000F5F20" w:rsidRPr="00D3282A">
          <w:rPr>
            <w:rFonts w:ascii="Arial" w:hAnsi="Arial" w:cs="Arial"/>
          </w:rPr>
          <w:t xml:space="preserve">is an </w:t>
        </w:r>
      </w:ins>
      <w:ins w:id="269" w:author="Julian Keil" w:date="2022-10-31T09:57:00Z">
        <w:r w:rsidR="000F5F20" w:rsidRPr="00D3282A">
          <w:rPr>
            <w:rFonts w:ascii="Arial" w:hAnsi="Arial" w:cs="Arial"/>
          </w:rPr>
          <w:t>interesting interdisciplinary bridge to</w:t>
        </w:r>
      </w:ins>
      <w:r w:rsidR="002D6D8D" w:rsidRPr="00D3282A">
        <w:rPr>
          <w:rFonts w:ascii="Arial" w:hAnsi="Arial" w:cs="Arial"/>
        </w:rPr>
        <w:t xml:space="preserve"> the field of artificial intelligence. Simulations and hardware implementations of artificial neural net</w:t>
      </w:r>
      <w:r w:rsidR="00F72B7B" w:rsidRPr="00D3282A">
        <w:rPr>
          <w:rFonts w:ascii="Arial" w:hAnsi="Arial" w:cs="Arial"/>
        </w:rPr>
        <w:t xml:space="preserve">works </w:t>
      </w:r>
      <w:r w:rsidR="002D6D8D" w:rsidRPr="00D3282A">
        <w:rPr>
          <w:rFonts w:ascii="Arial" w:hAnsi="Arial" w:cs="Arial"/>
        </w:rPr>
        <w:t xml:space="preserve">strive to disentangle the </w:t>
      </w:r>
      <w:del w:id="270" w:author="Julian Keil" w:date="2022-10-31T09:57:00Z">
        <w:r w:rsidR="002D6D8D" w:rsidRPr="00D3282A" w:rsidDel="000F5F20">
          <w:rPr>
            <w:rFonts w:ascii="Arial" w:hAnsi="Arial" w:cs="Arial"/>
          </w:rPr>
          <w:delText xml:space="preserve">neural </w:delText>
        </w:r>
      </w:del>
      <w:r w:rsidR="002D6D8D" w:rsidRPr="00D3282A">
        <w:rPr>
          <w:rFonts w:ascii="Arial" w:hAnsi="Arial" w:cs="Arial"/>
        </w:rPr>
        <w:t xml:space="preserve">mechanisms underlying different cognitive performances such as memory or perception. It would be highly interesting to </w:t>
      </w:r>
      <w:ins w:id="271" w:author="Julian Keil" w:date="2022-10-31T09:57:00Z">
        <w:r w:rsidR="000F5F20" w:rsidRPr="00D3282A">
          <w:rPr>
            <w:rFonts w:ascii="Arial" w:hAnsi="Arial" w:cs="Arial"/>
          </w:rPr>
          <w:t>compare</w:t>
        </w:r>
      </w:ins>
      <w:ins w:id="272" w:author="Julian Keil" w:date="2022-10-31T09:58:00Z">
        <w:r w:rsidR="000F5F20" w:rsidRPr="00D3282A">
          <w:rPr>
            <w:rFonts w:ascii="Arial" w:hAnsi="Arial" w:cs="Arial"/>
          </w:rPr>
          <w:t xml:space="preserve"> biological and artificial neural networks with similar properties to </w:t>
        </w:r>
      </w:ins>
      <w:r w:rsidR="002D6D8D" w:rsidRPr="00D3282A">
        <w:rPr>
          <w:rFonts w:ascii="Arial" w:hAnsi="Arial" w:cs="Arial"/>
        </w:rPr>
        <w:t>quantify the minimal number of neurons necessary for a certain task</w:t>
      </w:r>
      <w:del w:id="273" w:author="Julian Keil" w:date="2022-10-31T09:58:00Z">
        <w:r w:rsidR="002D6D8D" w:rsidRPr="00D3282A" w:rsidDel="000F5F20">
          <w:rPr>
            <w:rFonts w:ascii="Arial" w:hAnsi="Arial" w:cs="Arial"/>
          </w:rPr>
          <w:delText>, in biology as well as in technology</w:delText>
        </w:r>
      </w:del>
      <w:r w:rsidR="002D6D8D" w:rsidRPr="00D3282A">
        <w:rPr>
          <w:rFonts w:ascii="Arial" w:hAnsi="Arial" w:cs="Arial"/>
        </w:rPr>
        <w:t>.</w:t>
      </w:r>
    </w:p>
    <w:p w14:paraId="6E4350C0" w14:textId="77777777" w:rsidR="006959E1" w:rsidRPr="00D3282A" w:rsidRDefault="006959E1" w:rsidP="005A432B">
      <w:pPr>
        <w:spacing w:line="480" w:lineRule="auto"/>
        <w:rPr>
          <w:rFonts w:ascii="Arial" w:hAnsi="Arial" w:cs="Arial"/>
        </w:rPr>
      </w:pPr>
    </w:p>
    <w:p w14:paraId="277DC852" w14:textId="77777777" w:rsidR="006959E1" w:rsidRPr="00D3282A" w:rsidRDefault="00000000" w:rsidP="005A432B">
      <w:pPr>
        <w:spacing w:line="480" w:lineRule="auto"/>
        <w:rPr>
          <w:rFonts w:ascii="Arial" w:hAnsi="Arial" w:cs="Arial"/>
          <w:b/>
        </w:rPr>
      </w:pPr>
      <w:r w:rsidRPr="00D3282A">
        <w:rPr>
          <w:rFonts w:ascii="Arial" w:hAnsi="Arial" w:cs="Arial"/>
          <w:b/>
        </w:rPr>
        <w:t>References</w:t>
      </w:r>
    </w:p>
    <w:p w14:paraId="13FE87C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 Gómez J-C. Species comparative studies and cognitive development. Trends in Cognitive Sciences. </w:t>
      </w:r>
      <w:proofErr w:type="gramStart"/>
      <w:r w:rsidRPr="00D3282A">
        <w:rPr>
          <w:rFonts w:ascii="Arial" w:hAnsi="Arial" w:cs="Arial"/>
        </w:rPr>
        <w:t>2005;9:118</w:t>
      </w:r>
      <w:proofErr w:type="gramEnd"/>
      <w:r w:rsidRPr="00D3282A">
        <w:rPr>
          <w:rFonts w:ascii="Arial" w:hAnsi="Arial" w:cs="Arial"/>
        </w:rPr>
        <w:t xml:space="preserve">–25. </w:t>
      </w:r>
    </w:p>
    <w:p w14:paraId="26ACD5C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 Fitch WT. Toward a computational framework for cognitive biology: unifying approaches from cognitive neuroscience and comparative cognition. Phys Life Rev. </w:t>
      </w:r>
      <w:proofErr w:type="gramStart"/>
      <w:r w:rsidRPr="00D3282A">
        <w:rPr>
          <w:rFonts w:ascii="Arial" w:hAnsi="Arial" w:cs="Arial"/>
        </w:rPr>
        <w:t>2014;11:329</w:t>
      </w:r>
      <w:proofErr w:type="gramEnd"/>
      <w:r w:rsidRPr="00D3282A">
        <w:rPr>
          <w:rFonts w:ascii="Arial" w:hAnsi="Arial" w:cs="Arial"/>
        </w:rPr>
        <w:t xml:space="preserve">–64. </w:t>
      </w:r>
    </w:p>
    <w:p w14:paraId="4F933639"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3. Adrian ED. Synchronized reactions in the optic ganglion of </w:t>
      </w:r>
      <w:proofErr w:type="spellStart"/>
      <w:r w:rsidRPr="00D3282A">
        <w:rPr>
          <w:rFonts w:ascii="Arial" w:hAnsi="Arial" w:cs="Arial"/>
        </w:rPr>
        <w:t>dytiscus</w:t>
      </w:r>
      <w:proofErr w:type="spellEnd"/>
      <w:r w:rsidRPr="00D3282A">
        <w:rPr>
          <w:rFonts w:ascii="Arial" w:hAnsi="Arial" w:cs="Arial"/>
        </w:rPr>
        <w:t xml:space="preserve">. The Journal of Physiology. John Wiley &amp; Sons, Ltd; 1937;91:66–89. </w:t>
      </w:r>
    </w:p>
    <w:p w14:paraId="5D94023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lastRenderedPageBreak/>
        <w:t xml:space="preserve">4. van den Heuvel MP, </w:t>
      </w:r>
      <w:proofErr w:type="spellStart"/>
      <w:r w:rsidRPr="00D3282A">
        <w:rPr>
          <w:rFonts w:ascii="Arial" w:hAnsi="Arial" w:cs="Arial"/>
        </w:rPr>
        <w:t>Bullmore</w:t>
      </w:r>
      <w:proofErr w:type="spellEnd"/>
      <w:r w:rsidRPr="00D3282A">
        <w:rPr>
          <w:rFonts w:ascii="Arial" w:hAnsi="Arial" w:cs="Arial"/>
        </w:rPr>
        <w:t xml:space="preserve"> ET, </w:t>
      </w:r>
      <w:proofErr w:type="spellStart"/>
      <w:r w:rsidRPr="00D3282A">
        <w:rPr>
          <w:rFonts w:ascii="Arial" w:hAnsi="Arial" w:cs="Arial"/>
        </w:rPr>
        <w:t>Sporns</w:t>
      </w:r>
      <w:proofErr w:type="spellEnd"/>
      <w:r w:rsidRPr="00D3282A">
        <w:rPr>
          <w:rFonts w:ascii="Arial" w:hAnsi="Arial" w:cs="Arial"/>
        </w:rPr>
        <w:t xml:space="preserve"> O. Comparative </w:t>
      </w:r>
      <w:proofErr w:type="spellStart"/>
      <w:r w:rsidRPr="00D3282A">
        <w:rPr>
          <w:rFonts w:ascii="Arial" w:hAnsi="Arial" w:cs="Arial"/>
        </w:rPr>
        <w:t>Connectomics</w:t>
      </w:r>
      <w:proofErr w:type="spellEnd"/>
      <w:r w:rsidRPr="00D3282A">
        <w:rPr>
          <w:rFonts w:ascii="Arial" w:hAnsi="Arial" w:cs="Arial"/>
        </w:rPr>
        <w:t xml:space="preserve">. Trends in Cognitive Sciences. Elsevier Ltd; </w:t>
      </w:r>
      <w:proofErr w:type="gramStart"/>
      <w:r w:rsidRPr="00D3282A">
        <w:rPr>
          <w:rFonts w:ascii="Arial" w:hAnsi="Arial" w:cs="Arial"/>
        </w:rPr>
        <w:t>2016;20:345</w:t>
      </w:r>
      <w:proofErr w:type="gramEnd"/>
      <w:r w:rsidRPr="00D3282A">
        <w:rPr>
          <w:rFonts w:ascii="Arial" w:hAnsi="Arial" w:cs="Arial"/>
        </w:rPr>
        <w:t xml:space="preserve">–61. </w:t>
      </w:r>
    </w:p>
    <w:p w14:paraId="1227070D"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5. Popov T, </w:t>
      </w:r>
      <w:proofErr w:type="spellStart"/>
      <w:r w:rsidRPr="00D3282A">
        <w:rPr>
          <w:rFonts w:ascii="Arial" w:hAnsi="Arial" w:cs="Arial"/>
        </w:rPr>
        <w:t>Szyszka</w:t>
      </w:r>
      <w:proofErr w:type="spellEnd"/>
      <w:r w:rsidRPr="00D3282A">
        <w:rPr>
          <w:rFonts w:ascii="Arial" w:hAnsi="Arial" w:cs="Arial"/>
        </w:rPr>
        <w:t xml:space="preserve"> P. Alpha oscillations govern interhemispheric spike timing coordination in the </w:t>
      </w:r>
      <w:proofErr w:type="gramStart"/>
      <w:r w:rsidRPr="00D3282A">
        <w:rPr>
          <w:rFonts w:ascii="Arial" w:hAnsi="Arial" w:cs="Arial"/>
        </w:rPr>
        <w:t>honey bee</w:t>
      </w:r>
      <w:proofErr w:type="gramEnd"/>
      <w:r w:rsidRPr="00D3282A">
        <w:rPr>
          <w:rFonts w:ascii="Arial" w:hAnsi="Arial" w:cs="Arial"/>
        </w:rPr>
        <w:t xml:space="preserve"> brain. Proceedings of the Royal Society B: Biological Sciences. </w:t>
      </w:r>
      <w:proofErr w:type="gramStart"/>
      <w:r w:rsidRPr="00D3282A">
        <w:rPr>
          <w:rFonts w:ascii="Arial" w:hAnsi="Arial" w:cs="Arial"/>
        </w:rPr>
        <w:t>2020;287:20200115</w:t>
      </w:r>
      <w:proofErr w:type="gramEnd"/>
      <w:r w:rsidRPr="00D3282A">
        <w:rPr>
          <w:rFonts w:ascii="Arial" w:hAnsi="Arial" w:cs="Arial"/>
        </w:rPr>
        <w:t xml:space="preserve">. </w:t>
      </w:r>
    </w:p>
    <w:p w14:paraId="7E46413B"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6. Aoki R, Wake H, Sasaki H, Agata K. </w:t>
      </w:r>
      <w:proofErr w:type="gramStart"/>
      <w:r w:rsidRPr="00D3282A">
        <w:rPr>
          <w:rFonts w:ascii="Arial" w:hAnsi="Arial" w:cs="Arial"/>
        </w:rPr>
        <w:t>Recording</w:t>
      </w:r>
      <w:proofErr w:type="gramEnd"/>
      <w:r w:rsidRPr="00D3282A">
        <w:rPr>
          <w:rFonts w:ascii="Arial" w:hAnsi="Arial" w:cs="Arial"/>
        </w:rPr>
        <w:t xml:space="preserve"> and spectrum analysis of the planarian electroencephalogram. Neuroscience. Elsevier Inc; </w:t>
      </w:r>
      <w:proofErr w:type="gramStart"/>
      <w:r w:rsidRPr="00D3282A">
        <w:rPr>
          <w:rFonts w:ascii="Arial" w:hAnsi="Arial" w:cs="Arial"/>
        </w:rPr>
        <w:t>2009;159:908</w:t>
      </w:r>
      <w:proofErr w:type="gramEnd"/>
      <w:r w:rsidRPr="00D3282A">
        <w:rPr>
          <w:rFonts w:ascii="Arial" w:hAnsi="Arial" w:cs="Arial"/>
        </w:rPr>
        <w:t xml:space="preserve">–14. </w:t>
      </w:r>
    </w:p>
    <w:p w14:paraId="68416785"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7. </w:t>
      </w:r>
      <w:proofErr w:type="spellStart"/>
      <w:r w:rsidRPr="00D3282A">
        <w:rPr>
          <w:rFonts w:ascii="Arial" w:hAnsi="Arial" w:cs="Arial"/>
        </w:rPr>
        <w:t>Harrath</w:t>
      </w:r>
      <w:proofErr w:type="spellEnd"/>
      <w:r w:rsidRPr="00D3282A">
        <w:rPr>
          <w:rFonts w:ascii="Arial" w:hAnsi="Arial" w:cs="Arial"/>
        </w:rPr>
        <w:t xml:space="preserve"> AH, </w:t>
      </w:r>
      <w:proofErr w:type="spellStart"/>
      <w:r w:rsidRPr="00D3282A">
        <w:rPr>
          <w:rFonts w:ascii="Arial" w:hAnsi="Arial" w:cs="Arial"/>
        </w:rPr>
        <w:t>Charni</w:t>
      </w:r>
      <w:proofErr w:type="spellEnd"/>
      <w:r w:rsidRPr="00D3282A">
        <w:rPr>
          <w:rFonts w:ascii="Arial" w:hAnsi="Arial" w:cs="Arial"/>
        </w:rPr>
        <w:t xml:space="preserve"> M, </w:t>
      </w:r>
      <w:proofErr w:type="spellStart"/>
      <w:r w:rsidRPr="00D3282A">
        <w:rPr>
          <w:rFonts w:ascii="Arial" w:hAnsi="Arial" w:cs="Arial"/>
        </w:rPr>
        <w:t>Sluys</w:t>
      </w:r>
      <w:proofErr w:type="spellEnd"/>
      <w:r w:rsidRPr="00D3282A">
        <w:rPr>
          <w:rFonts w:ascii="Arial" w:hAnsi="Arial" w:cs="Arial"/>
        </w:rPr>
        <w:t xml:space="preserve"> R, </w:t>
      </w:r>
      <w:proofErr w:type="spellStart"/>
      <w:r w:rsidRPr="00D3282A">
        <w:rPr>
          <w:rFonts w:ascii="Arial" w:hAnsi="Arial" w:cs="Arial"/>
        </w:rPr>
        <w:t>Zghal</w:t>
      </w:r>
      <w:proofErr w:type="spellEnd"/>
      <w:r w:rsidRPr="00D3282A">
        <w:rPr>
          <w:rFonts w:ascii="Arial" w:hAnsi="Arial" w:cs="Arial"/>
        </w:rPr>
        <w:t xml:space="preserve"> F, </w:t>
      </w:r>
      <w:proofErr w:type="spellStart"/>
      <w:r w:rsidRPr="00D3282A">
        <w:rPr>
          <w:rFonts w:ascii="Arial" w:hAnsi="Arial" w:cs="Arial"/>
        </w:rPr>
        <w:t>Tekaya</w:t>
      </w:r>
      <w:proofErr w:type="spellEnd"/>
      <w:r w:rsidRPr="00D3282A">
        <w:rPr>
          <w:rFonts w:ascii="Arial" w:hAnsi="Arial" w:cs="Arial"/>
        </w:rPr>
        <w:t xml:space="preserve"> S. </w:t>
      </w:r>
      <w:proofErr w:type="gramStart"/>
      <w:r w:rsidRPr="00D3282A">
        <w:rPr>
          <w:rFonts w:ascii="Arial" w:hAnsi="Arial" w:cs="Arial"/>
        </w:rPr>
        <w:t>Ecology</w:t>
      </w:r>
      <w:proofErr w:type="gramEnd"/>
      <w:r w:rsidRPr="00D3282A">
        <w:rPr>
          <w:rFonts w:ascii="Arial" w:hAnsi="Arial" w:cs="Arial"/>
        </w:rPr>
        <w:t xml:space="preserve"> and distribution of the freshwater planarian </w:t>
      </w:r>
      <w:proofErr w:type="spellStart"/>
      <w:r w:rsidRPr="00D3282A">
        <w:rPr>
          <w:rFonts w:ascii="Arial" w:hAnsi="Arial" w:cs="Arial"/>
        </w:rPr>
        <w:t>Schmidtea</w:t>
      </w:r>
      <w:proofErr w:type="spellEnd"/>
      <w:r w:rsidRPr="00D3282A">
        <w:rPr>
          <w:rFonts w:ascii="Arial" w:hAnsi="Arial" w:cs="Arial"/>
        </w:rPr>
        <w:t xml:space="preserve"> </w:t>
      </w:r>
      <w:proofErr w:type="spellStart"/>
      <w:r w:rsidRPr="00D3282A">
        <w:rPr>
          <w:rFonts w:ascii="Arial" w:hAnsi="Arial" w:cs="Arial"/>
        </w:rPr>
        <w:t>mediterranea</w:t>
      </w:r>
      <w:proofErr w:type="spellEnd"/>
      <w:r w:rsidRPr="00D3282A">
        <w:rPr>
          <w:rFonts w:ascii="Arial" w:hAnsi="Arial" w:cs="Arial"/>
        </w:rPr>
        <w:t xml:space="preserve"> in Tunisia. Italian Journal of Zoology. </w:t>
      </w:r>
      <w:proofErr w:type="gramStart"/>
      <w:r w:rsidRPr="00D3282A">
        <w:rPr>
          <w:rFonts w:ascii="Arial" w:hAnsi="Arial" w:cs="Arial"/>
        </w:rPr>
        <w:t>2004;71:233</w:t>
      </w:r>
      <w:proofErr w:type="gramEnd"/>
      <w:r w:rsidRPr="00D3282A">
        <w:rPr>
          <w:rFonts w:ascii="Arial" w:hAnsi="Arial" w:cs="Arial"/>
        </w:rPr>
        <w:t xml:space="preserve">–6. </w:t>
      </w:r>
    </w:p>
    <w:p w14:paraId="302D5985"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8. Agata K, </w:t>
      </w:r>
      <w:proofErr w:type="spellStart"/>
      <w:r w:rsidRPr="00D3282A">
        <w:rPr>
          <w:rFonts w:ascii="Arial" w:hAnsi="Arial" w:cs="Arial"/>
        </w:rPr>
        <w:t>Umesono</w:t>
      </w:r>
      <w:proofErr w:type="spellEnd"/>
      <w:r w:rsidRPr="00D3282A">
        <w:rPr>
          <w:rFonts w:ascii="Arial" w:hAnsi="Arial" w:cs="Arial"/>
        </w:rPr>
        <w:t xml:space="preserve"> Y. Brain regeneration from pluripotent stem cells in planarian. Philos. Trans. R. Soc. </w:t>
      </w:r>
      <w:proofErr w:type="spellStart"/>
      <w:r w:rsidRPr="00D3282A">
        <w:rPr>
          <w:rFonts w:ascii="Arial" w:hAnsi="Arial" w:cs="Arial"/>
        </w:rPr>
        <w:t>Lond</w:t>
      </w:r>
      <w:proofErr w:type="spellEnd"/>
      <w:r w:rsidRPr="00D3282A">
        <w:rPr>
          <w:rFonts w:ascii="Arial" w:hAnsi="Arial" w:cs="Arial"/>
        </w:rPr>
        <w:t xml:space="preserve">., B, Biol. Sci. 2008;363:2071–8. </w:t>
      </w:r>
    </w:p>
    <w:p w14:paraId="56D014FD"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9. </w:t>
      </w:r>
      <w:proofErr w:type="spellStart"/>
      <w:r w:rsidRPr="00D3282A">
        <w:rPr>
          <w:rFonts w:ascii="Arial" w:hAnsi="Arial" w:cs="Arial"/>
        </w:rPr>
        <w:t>Sarnat</w:t>
      </w:r>
      <w:proofErr w:type="spellEnd"/>
      <w:r w:rsidRPr="00D3282A">
        <w:rPr>
          <w:rFonts w:ascii="Arial" w:hAnsi="Arial" w:cs="Arial"/>
        </w:rPr>
        <w:t xml:space="preserve"> HB, </w:t>
      </w:r>
      <w:proofErr w:type="spellStart"/>
      <w:r w:rsidRPr="00D3282A">
        <w:rPr>
          <w:rFonts w:ascii="Arial" w:hAnsi="Arial" w:cs="Arial"/>
        </w:rPr>
        <w:t>Netsky</w:t>
      </w:r>
      <w:proofErr w:type="spellEnd"/>
      <w:r w:rsidRPr="00D3282A">
        <w:rPr>
          <w:rFonts w:ascii="Arial" w:hAnsi="Arial" w:cs="Arial"/>
        </w:rPr>
        <w:t xml:space="preserve"> MG. The brain of the planarian as the ancestor of the human brain. Can J Neurol Sci. Cambridge University Press; </w:t>
      </w:r>
      <w:proofErr w:type="gramStart"/>
      <w:r w:rsidRPr="00D3282A">
        <w:rPr>
          <w:rFonts w:ascii="Arial" w:hAnsi="Arial" w:cs="Arial"/>
        </w:rPr>
        <w:t>1985;12:296</w:t>
      </w:r>
      <w:proofErr w:type="gramEnd"/>
      <w:r w:rsidRPr="00D3282A">
        <w:rPr>
          <w:rFonts w:ascii="Arial" w:hAnsi="Arial" w:cs="Arial"/>
        </w:rPr>
        <w:t xml:space="preserve">–302. </w:t>
      </w:r>
    </w:p>
    <w:p w14:paraId="07C2074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10. </w:t>
      </w:r>
      <w:proofErr w:type="spellStart"/>
      <w:r w:rsidRPr="00D3282A">
        <w:rPr>
          <w:rFonts w:ascii="Arial" w:hAnsi="Arial" w:cs="Arial"/>
        </w:rPr>
        <w:t>Fraguas</w:t>
      </w:r>
      <w:proofErr w:type="spellEnd"/>
      <w:r w:rsidRPr="00D3282A">
        <w:rPr>
          <w:rFonts w:ascii="Arial" w:hAnsi="Arial" w:cs="Arial"/>
        </w:rPr>
        <w:t xml:space="preserve"> S, </w:t>
      </w:r>
      <w:proofErr w:type="spellStart"/>
      <w:r w:rsidRPr="00D3282A">
        <w:rPr>
          <w:rFonts w:ascii="Arial" w:hAnsi="Arial" w:cs="Arial"/>
        </w:rPr>
        <w:t>Barberán</w:t>
      </w:r>
      <w:proofErr w:type="spellEnd"/>
      <w:r w:rsidRPr="00D3282A">
        <w:rPr>
          <w:rFonts w:ascii="Arial" w:hAnsi="Arial" w:cs="Arial"/>
        </w:rPr>
        <w:t xml:space="preserve"> S, Ibarra B, </w:t>
      </w:r>
      <w:proofErr w:type="spellStart"/>
      <w:r w:rsidRPr="00D3282A">
        <w:rPr>
          <w:rFonts w:ascii="Arial" w:hAnsi="Arial" w:cs="Arial"/>
        </w:rPr>
        <w:t>Stöger</w:t>
      </w:r>
      <w:proofErr w:type="spellEnd"/>
      <w:r w:rsidRPr="00D3282A">
        <w:rPr>
          <w:rFonts w:ascii="Arial" w:hAnsi="Arial" w:cs="Arial"/>
        </w:rPr>
        <w:t xml:space="preserve"> L, </w:t>
      </w:r>
      <w:proofErr w:type="spellStart"/>
      <w:r w:rsidRPr="00D3282A">
        <w:rPr>
          <w:rFonts w:ascii="Arial" w:hAnsi="Arial" w:cs="Arial"/>
        </w:rPr>
        <w:t>Cebri</w:t>
      </w:r>
      <w:proofErr w:type="spellEnd"/>
      <w:r w:rsidRPr="00D3282A">
        <w:rPr>
          <w:rFonts w:ascii="Arial" w:hAnsi="Arial" w:cs="Arial"/>
        </w:rPr>
        <w:t xml:space="preserve"> F. Regeneration of neuronal cell types in </w:t>
      </w:r>
      <w:proofErr w:type="spellStart"/>
      <w:r w:rsidRPr="00D3282A">
        <w:rPr>
          <w:rFonts w:ascii="Arial" w:hAnsi="Arial" w:cs="Arial"/>
        </w:rPr>
        <w:t>Schmidtea</w:t>
      </w:r>
      <w:proofErr w:type="spellEnd"/>
      <w:r w:rsidRPr="00D3282A">
        <w:rPr>
          <w:rFonts w:ascii="Arial" w:hAnsi="Arial" w:cs="Arial"/>
        </w:rPr>
        <w:t xml:space="preserve"> </w:t>
      </w:r>
      <w:proofErr w:type="spellStart"/>
      <w:r w:rsidRPr="00D3282A">
        <w:rPr>
          <w:rFonts w:ascii="Arial" w:hAnsi="Arial" w:cs="Arial"/>
        </w:rPr>
        <w:t>mediterranea</w:t>
      </w:r>
      <w:proofErr w:type="spellEnd"/>
      <w:r w:rsidRPr="00D3282A">
        <w:rPr>
          <w:rFonts w:ascii="Arial" w:hAnsi="Arial" w:cs="Arial"/>
        </w:rPr>
        <w:t xml:space="preserve">: an immunohistochemical and expression study. Int. J. Dev. Biol. </w:t>
      </w:r>
      <w:proofErr w:type="gramStart"/>
      <w:r w:rsidRPr="00D3282A">
        <w:rPr>
          <w:rFonts w:ascii="Arial" w:hAnsi="Arial" w:cs="Arial"/>
        </w:rPr>
        <w:t>2012;56:143</w:t>
      </w:r>
      <w:proofErr w:type="gramEnd"/>
      <w:r w:rsidRPr="00D3282A">
        <w:rPr>
          <w:rFonts w:ascii="Arial" w:hAnsi="Arial" w:cs="Arial"/>
        </w:rPr>
        <w:t xml:space="preserve">–53. </w:t>
      </w:r>
    </w:p>
    <w:p w14:paraId="399EE33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11. Agata K, </w:t>
      </w:r>
      <w:proofErr w:type="spellStart"/>
      <w:r w:rsidRPr="00D3282A">
        <w:rPr>
          <w:rFonts w:ascii="Arial" w:hAnsi="Arial" w:cs="Arial"/>
        </w:rPr>
        <w:t>Soejima</w:t>
      </w:r>
      <w:proofErr w:type="spellEnd"/>
      <w:r w:rsidRPr="00D3282A">
        <w:rPr>
          <w:rFonts w:ascii="Arial" w:hAnsi="Arial" w:cs="Arial"/>
        </w:rPr>
        <w:t xml:space="preserve"> Y, Kato K, Kobayashi C, </w:t>
      </w:r>
      <w:proofErr w:type="spellStart"/>
      <w:r w:rsidRPr="00D3282A">
        <w:rPr>
          <w:rFonts w:ascii="Arial" w:hAnsi="Arial" w:cs="Arial"/>
        </w:rPr>
        <w:t>Umesono</w:t>
      </w:r>
      <w:proofErr w:type="spellEnd"/>
      <w:r w:rsidRPr="00D3282A">
        <w:rPr>
          <w:rFonts w:ascii="Arial" w:hAnsi="Arial" w:cs="Arial"/>
        </w:rPr>
        <w:t xml:space="preserve"> Y, Watanabe K. Structure of the planarian central nervous system (CNS) revealed by neuronal cell markers. </w:t>
      </w:r>
      <w:proofErr w:type="spellStart"/>
      <w:r w:rsidRPr="00D3282A">
        <w:rPr>
          <w:rFonts w:ascii="Arial" w:hAnsi="Arial" w:cs="Arial"/>
        </w:rPr>
        <w:t>Zoolog</w:t>
      </w:r>
      <w:proofErr w:type="spellEnd"/>
      <w:r w:rsidRPr="00D3282A">
        <w:rPr>
          <w:rFonts w:ascii="Arial" w:hAnsi="Arial" w:cs="Arial"/>
        </w:rPr>
        <w:t xml:space="preserve"> Sci. Zoological Society of Japan; </w:t>
      </w:r>
      <w:proofErr w:type="gramStart"/>
      <w:r w:rsidRPr="00D3282A">
        <w:rPr>
          <w:rFonts w:ascii="Arial" w:hAnsi="Arial" w:cs="Arial"/>
        </w:rPr>
        <w:t>1998;15:433</w:t>
      </w:r>
      <w:proofErr w:type="gramEnd"/>
      <w:r w:rsidRPr="00D3282A">
        <w:rPr>
          <w:rFonts w:ascii="Arial" w:hAnsi="Arial" w:cs="Arial"/>
        </w:rPr>
        <w:t xml:space="preserve">–40. </w:t>
      </w:r>
    </w:p>
    <w:p w14:paraId="1F7EE748"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12. </w:t>
      </w:r>
      <w:proofErr w:type="spellStart"/>
      <w:r w:rsidRPr="00D3282A">
        <w:rPr>
          <w:rFonts w:ascii="Arial" w:hAnsi="Arial" w:cs="Arial"/>
        </w:rPr>
        <w:t>Deochand</w:t>
      </w:r>
      <w:proofErr w:type="spellEnd"/>
      <w:r w:rsidRPr="00D3282A">
        <w:rPr>
          <w:rFonts w:ascii="Arial" w:hAnsi="Arial" w:cs="Arial"/>
        </w:rPr>
        <w:t xml:space="preserve"> N, Costello MS, </w:t>
      </w:r>
      <w:proofErr w:type="spellStart"/>
      <w:r w:rsidRPr="00D3282A">
        <w:rPr>
          <w:rFonts w:ascii="Arial" w:hAnsi="Arial" w:cs="Arial"/>
        </w:rPr>
        <w:t>Deochand</w:t>
      </w:r>
      <w:proofErr w:type="spellEnd"/>
      <w:r w:rsidRPr="00D3282A">
        <w:rPr>
          <w:rFonts w:ascii="Arial" w:hAnsi="Arial" w:cs="Arial"/>
        </w:rPr>
        <w:t xml:space="preserve"> ME. Behavioral Research with Planaria. </w:t>
      </w:r>
      <w:proofErr w:type="spellStart"/>
      <w:r w:rsidRPr="00D3282A">
        <w:rPr>
          <w:rFonts w:ascii="Arial" w:hAnsi="Arial" w:cs="Arial"/>
        </w:rPr>
        <w:t>Perspect</w:t>
      </w:r>
      <w:proofErr w:type="spellEnd"/>
      <w:r w:rsidRPr="00D3282A">
        <w:rPr>
          <w:rFonts w:ascii="Arial" w:hAnsi="Arial" w:cs="Arial"/>
        </w:rPr>
        <w:t xml:space="preserve"> </w:t>
      </w:r>
      <w:proofErr w:type="spellStart"/>
      <w:r w:rsidRPr="00D3282A">
        <w:rPr>
          <w:rFonts w:ascii="Arial" w:hAnsi="Arial" w:cs="Arial"/>
        </w:rPr>
        <w:t>Behav</w:t>
      </w:r>
      <w:proofErr w:type="spellEnd"/>
      <w:r w:rsidRPr="00D3282A">
        <w:rPr>
          <w:rFonts w:ascii="Arial" w:hAnsi="Arial" w:cs="Arial"/>
        </w:rPr>
        <w:t xml:space="preserve"> Sci. 2nd ed. Springer International Publishing; </w:t>
      </w:r>
      <w:proofErr w:type="gramStart"/>
      <w:r w:rsidRPr="00D3282A">
        <w:rPr>
          <w:rFonts w:ascii="Arial" w:hAnsi="Arial" w:cs="Arial"/>
        </w:rPr>
        <w:t>2018;41:447</w:t>
      </w:r>
      <w:proofErr w:type="gramEnd"/>
      <w:r w:rsidRPr="00D3282A">
        <w:rPr>
          <w:rFonts w:ascii="Arial" w:hAnsi="Arial" w:cs="Arial"/>
        </w:rPr>
        <w:t xml:space="preserve">–64. </w:t>
      </w:r>
    </w:p>
    <w:p w14:paraId="627B8122"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13. </w:t>
      </w:r>
      <w:proofErr w:type="spellStart"/>
      <w:r w:rsidRPr="00D3282A">
        <w:rPr>
          <w:rFonts w:ascii="Arial" w:hAnsi="Arial" w:cs="Arial"/>
        </w:rPr>
        <w:t>Shomrat</w:t>
      </w:r>
      <w:proofErr w:type="spellEnd"/>
      <w:r w:rsidRPr="00D3282A">
        <w:rPr>
          <w:rFonts w:ascii="Arial" w:hAnsi="Arial" w:cs="Arial"/>
        </w:rPr>
        <w:t xml:space="preserve"> T, Levin M. An automated training paradigm reveals long-term memory in planarians and its persistence through head regeneration. Journal of Experimental Biology. </w:t>
      </w:r>
      <w:proofErr w:type="gramStart"/>
      <w:r w:rsidRPr="00D3282A">
        <w:rPr>
          <w:rFonts w:ascii="Arial" w:hAnsi="Arial" w:cs="Arial"/>
        </w:rPr>
        <w:t>2013;216:3799</w:t>
      </w:r>
      <w:proofErr w:type="gramEnd"/>
      <w:r w:rsidRPr="00D3282A">
        <w:rPr>
          <w:rFonts w:ascii="Arial" w:hAnsi="Arial" w:cs="Arial"/>
        </w:rPr>
        <w:t xml:space="preserve">–810. </w:t>
      </w:r>
    </w:p>
    <w:p w14:paraId="3715D63C"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14. Talbot J, </w:t>
      </w:r>
      <w:proofErr w:type="spellStart"/>
      <w:r w:rsidRPr="00D3282A">
        <w:rPr>
          <w:rFonts w:ascii="Arial" w:hAnsi="Arial" w:cs="Arial"/>
        </w:rPr>
        <w:t>Schotz</w:t>
      </w:r>
      <w:proofErr w:type="spellEnd"/>
      <w:r w:rsidRPr="00D3282A">
        <w:rPr>
          <w:rFonts w:ascii="Arial" w:hAnsi="Arial" w:cs="Arial"/>
        </w:rPr>
        <w:t xml:space="preserve"> EM. Quantitative characterization of planarian wild-type behavior as a platform for screening locomotion phenotypes. Journal of Experimental Biology. </w:t>
      </w:r>
      <w:proofErr w:type="gramStart"/>
      <w:r w:rsidRPr="00D3282A">
        <w:rPr>
          <w:rFonts w:ascii="Arial" w:hAnsi="Arial" w:cs="Arial"/>
        </w:rPr>
        <w:t>2011;214:1063</w:t>
      </w:r>
      <w:proofErr w:type="gramEnd"/>
      <w:r w:rsidRPr="00D3282A">
        <w:rPr>
          <w:rFonts w:ascii="Arial" w:hAnsi="Arial" w:cs="Arial"/>
        </w:rPr>
        <w:t xml:space="preserve">–7. </w:t>
      </w:r>
    </w:p>
    <w:p w14:paraId="5BC89051"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15. </w:t>
      </w:r>
      <w:proofErr w:type="spellStart"/>
      <w:r w:rsidRPr="00D3282A">
        <w:rPr>
          <w:rFonts w:ascii="Arial" w:hAnsi="Arial" w:cs="Arial"/>
        </w:rPr>
        <w:t>Oostenveld</w:t>
      </w:r>
      <w:proofErr w:type="spellEnd"/>
      <w:r w:rsidRPr="00D3282A">
        <w:rPr>
          <w:rFonts w:ascii="Arial" w:hAnsi="Arial" w:cs="Arial"/>
        </w:rPr>
        <w:t xml:space="preserve"> R, Fries P, Maris E, </w:t>
      </w:r>
      <w:proofErr w:type="spellStart"/>
      <w:r w:rsidRPr="00D3282A">
        <w:rPr>
          <w:rFonts w:ascii="Arial" w:hAnsi="Arial" w:cs="Arial"/>
        </w:rPr>
        <w:t>Schoffelen</w:t>
      </w:r>
      <w:proofErr w:type="spellEnd"/>
      <w:r w:rsidRPr="00D3282A">
        <w:rPr>
          <w:rFonts w:ascii="Arial" w:hAnsi="Arial" w:cs="Arial"/>
        </w:rPr>
        <w:t xml:space="preserve"> J-M. FieldTrip: </w:t>
      </w:r>
      <w:proofErr w:type="gramStart"/>
      <w:r w:rsidRPr="00D3282A">
        <w:rPr>
          <w:rFonts w:ascii="Arial" w:hAnsi="Arial" w:cs="Arial"/>
        </w:rPr>
        <w:t>Open Source</w:t>
      </w:r>
      <w:proofErr w:type="gramEnd"/>
      <w:r w:rsidRPr="00D3282A">
        <w:rPr>
          <w:rFonts w:ascii="Arial" w:hAnsi="Arial" w:cs="Arial"/>
        </w:rPr>
        <w:t xml:space="preserve"> Software for Advanced Analysis of MEG, EEG, and Invasive Electrophysiological Data. Computational Intelligence and Neuroscience. </w:t>
      </w:r>
      <w:proofErr w:type="gramStart"/>
      <w:r w:rsidRPr="00D3282A">
        <w:rPr>
          <w:rFonts w:ascii="Arial" w:hAnsi="Arial" w:cs="Arial"/>
        </w:rPr>
        <w:t>2011;2011:1</w:t>
      </w:r>
      <w:proofErr w:type="gramEnd"/>
      <w:r w:rsidRPr="00D3282A">
        <w:rPr>
          <w:rFonts w:ascii="Arial" w:hAnsi="Arial" w:cs="Arial"/>
        </w:rPr>
        <w:t xml:space="preserve">–9. </w:t>
      </w:r>
    </w:p>
    <w:p w14:paraId="38554912"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16. Donoghue T, Haller M, Peterson EJ, Varma P, Sebastian P, Gao R, et al. Parameterizing neural power spectra into periodic and aperiodic components. Nat </w:t>
      </w:r>
      <w:proofErr w:type="spellStart"/>
      <w:r w:rsidRPr="00D3282A">
        <w:rPr>
          <w:rFonts w:ascii="Arial" w:hAnsi="Arial" w:cs="Arial"/>
        </w:rPr>
        <w:t>Neurosci</w:t>
      </w:r>
      <w:proofErr w:type="spellEnd"/>
      <w:r w:rsidRPr="00D3282A">
        <w:rPr>
          <w:rFonts w:ascii="Arial" w:hAnsi="Arial" w:cs="Arial"/>
        </w:rPr>
        <w:t xml:space="preserve">. Nature Publishing Group; </w:t>
      </w:r>
      <w:proofErr w:type="gramStart"/>
      <w:r w:rsidRPr="00D3282A">
        <w:rPr>
          <w:rFonts w:ascii="Arial" w:hAnsi="Arial" w:cs="Arial"/>
        </w:rPr>
        <w:t>2020;23:1655</w:t>
      </w:r>
      <w:proofErr w:type="gramEnd"/>
      <w:r w:rsidRPr="00D3282A">
        <w:rPr>
          <w:rFonts w:ascii="Arial" w:hAnsi="Arial" w:cs="Arial"/>
        </w:rPr>
        <w:t xml:space="preserve">–65. </w:t>
      </w:r>
    </w:p>
    <w:p w14:paraId="3AE1029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17. Miller KJ, </w:t>
      </w:r>
      <w:proofErr w:type="spellStart"/>
      <w:r w:rsidRPr="00D3282A">
        <w:rPr>
          <w:rFonts w:ascii="Arial" w:hAnsi="Arial" w:cs="Arial"/>
        </w:rPr>
        <w:t>Zanos</w:t>
      </w:r>
      <w:proofErr w:type="spellEnd"/>
      <w:r w:rsidRPr="00D3282A">
        <w:rPr>
          <w:rFonts w:ascii="Arial" w:hAnsi="Arial" w:cs="Arial"/>
        </w:rPr>
        <w:t xml:space="preserve"> S, </w:t>
      </w:r>
      <w:proofErr w:type="spellStart"/>
      <w:r w:rsidRPr="00D3282A">
        <w:rPr>
          <w:rFonts w:ascii="Arial" w:hAnsi="Arial" w:cs="Arial"/>
        </w:rPr>
        <w:t>Fetz</w:t>
      </w:r>
      <w:proofErr w:type="spellEnd"/>
      <w:r w:rsidRPr="00D3282A">
        <w:rPr>
          <w:rFonts w:ascii="Arial" w:hAnsi="Arial" w:cs="Arial"/>
        </w:rPr>
        <w:t xml:space="preserve"> EE, </w:t>
      </w:r>
      <w:proofErr w:type="spellStart"/>
      <w:r w:rsidRPr="00D3282A">
        <w:rPr>
          <w:rFonts w:ascii="Arial" w:hAnsi="Arial" w:cs="Arial"/>
        </w:rPr>
        <w:t>Nijs</w:t>
      </w:r>
      <w:proofErr w:type="spellEnd"/>
      <w:r w:rsidRPr="00D3282A">
        <w:rPr>
          <w:rFonts w:ascii="Arial" w:hAnsi="Arial" w:cs="Arial"/>
        </w:rPr>
        <w:t xml:space="preserve"> Den M, </w:t>
      </w:r>
      <w:proofErr w:type="spellStart"/>
      <w:r w:rsidRPr="00D3282A">
        <w:rPr>
          <w:rFonts w:ascii="Arial" w:hAnsi="Arial" w:cs="Arial"/>
        </w:rPr>
        <w:t>Ojemann</w:t>
      </w:r>
      <w:proofErr w:type="spellEnd"/>
      <w:r w:rsidRPr="00D3282A">
        <w:rPr>
          <w:rFonts w:ascii="Arial" w:hAnsi="Arial" w:cs="Arial"/>
        </w:rPr>
        <w:t xml:space="preserve"> JG. Decoupling the Cortical Power Spectrum Reveals Real-Time Representation of Individual Finger Movements in Humans. </w:t>
      </w:r>
      <w:proofErr w:type="gramStart"/>
      <w:r w:rsidRPr="00D3282A">
        <w:rPr>
          <w:rFonts w:ascii="Arial" w:hAnsi="Arial" w:cs="Arial"/>
        </w:rPr>
        <w:t>2009;29:3132</w:t>
      </w:r>
      <w:proofErr w:type="gramEnd"/>
      <w:r w:rsidRPr="00D3282A">
        <w:rPr>
          <w:rFonts w:ascii="Arial" w:hAnsi="Arial" w:cs="Arial"/>
        </w:rPr>
        <w:t xml:space="preserve">–7. </w:t>
      </w:r>
    </w:p>
    <w:p w14:paraId="652E416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18. </w:t>
      </w:r>
      <w:proofErr w:type="spellStart"/>
      <w:r w:rsidRPr="00D3282A">
        <w:rPr>
          <w:rFonts w:ascii="Arial" w:hAnsi="Arial" w:cs="Arial"/>
        </w:rPr>
        <w:t>Buzsáki</w:t>
      </w:r>
      <w:proofErr w:type="spellEnd"/>
      <w:r w:rsidRPr="00D3282A">
        <w:rPr>
          <w:rFonts w:ascii="Arial" w:hAnsi="Arial" w:cs="Arial"/>
        </w:rPr>
        <w:t xml:space="preserve"> G, </w:t>
      </w:r>
      <w:proofErr w:type="spellStart"/>
      <w:r w:rsidRPr="00D3282A">
        <w:rPr>
          <w:rFonts w:ascii="Arial" w:hAnsi="Arial" w:cs="Arial"/>
        </w:rPr>
        <w:t>Anastassiou</w:t>
      </w:r>
      <w:proofErr w:type="spellEnd"/>
      <w:r w:rsidRPr="00D3282A">
        <w:rPr>
          <w:rFonts w:ascii="Arial" w:hAnsi="Arial" w:cs="Arial"/>
        </w:rPr>
        <w:t xml:space="preserve"> CA, Koch C. The origin of extracellular fields and currents--EEG, </w:t>
      </w:r>
      <w:proofErr w:type="spellStart"/>
      <w:r w:rsidRPr="00D3282A">
        <w:rPr>
          <w:rFonts w:ascii="Arial" w:hAnsi="Arial" w:cs="Arial"/>
        </w:rPr>
        <w:t>ECoG</w:t>
      </w:r>
      <w:proofErr w:type="spellEnd"/>
      <w:r w:rsidRPr="00D3282A">
        <w:rPr>
          <w:rFonts w:ascii="Arial" w:hAnsi="Arial" w:cs="Arial"/>
        </w:rPr>
        <w:t xml:space="preserve">, LFP and spikes. Nat Rev </w:t>
      </w:r>
      <w:proofErr w:type="spellStart"/>
      <w:r w:rsidRPr="00D3282A">
        <w:rPr>
          <w:rFonts w:ascii="Arial" w:hAnsi="Arial" w:cs="Arial"/>
        </w:rPr>
        <w:t>Neurosci</w:t>
      </w:r>
      <w:proofErr w:type="spellEnd"/>
      <w:r w:rsidRPr="00D3282A">
        <w:rPr>
          <w:rFonts w:ascii="Arial" w:hAnsi="Arial" w:cs="Arial"/>
        </w:rPr>
        <w:t xml:space="preserve">. </w:t>
      </w:r>
      <w:proofErr w:type="gramStart"/>
      <w:r w:rsidRPr="00D3282A">
        <w:rPr>
          <w:rFonts w:ascii="Arial" w:hAnsi="Arial" w:cs="Arial"/>
        </w:rPr>
        <w:t>2012;13:407</w:t>
      </w:r>
      <w:proofErr w:type="gramEnd"/>
      <w:r w:rsidRPr="00D3282A">
        <w:rPr>
          <w:rFonts w:ascii="Arial" w:hAnsi="Arial" w:cs="Arial"/>
        </w:rPr>
        <w:t xml:space="preserve">–20. </w:t>
      </w:r>
    </w:p>
    <w:p w14:paraId="3A8F529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lang w:val="de-DE"/>
        </w:rPr>
      </w:pPr>
      <w:r w:rsidRPr="00D3282A">
        <w:rPr>
          <w:rFonts w:ascii="Arial" w:hAnsi="Arial" w:cs="Arial"/>
        </w:rPr>
        <w:lastRenderedPageBreak/>
        <w:t xml:space="preserve">19. Freeman WJ, </w:t>
      </w:r>
      <w:proofErr w:type="spellStart"/>
      <w:r w:rsidRPr="00D3282A">
        <w:rPr>
          <w:rFonts w:ascii="Arial" w:hAnsi="Arial" w:cs="Arial"/>
        </w:rPr>
        <w:t>Zhai</w:t>
      </w:r>
      <w:proofErr w:type="spellEnd"/>
      <w:r w:rsidRPr="00D3282A">
        <w:rPr>
          <w:rFonts w:ascii="Arial" w:hAnsi="Arial" w:cs="Arial"/>
        </w:rPr>
        <w:t xml:space="preserve"> J. Simulated power spectral density (PSD) of background electrocorticogram (</w:t>
      </w:r>
      <w:proofErr w:type="spellStart"/>
      <w:r w:rsidRPr="00D3282A">
        <w:rPr>
          <w:rFonts w:ascii="Arial" w:hAnsi="Arial" w:cs="Arial"/>
        </w:rPr>
        <w:t>ECoG</w:t>
      </w:r>
      <w:proofErr w:type="spellEnd"/>
      <w:r w:rsidRPr="00D3282A">
        <w:rPr>
          <w:rFonts w:ascii="Arial" w:hAnsi="Arial" w:cs="Arial"/>
        </w:rPr>
        <w:t xml:space="preserve">). </w:t>
      </w:r>
      <w:proofErr w:type="spellStart"/>
      <w:r w:rsidRPr="00D3282A">
        <w:rPr>
          <w:rFonts w:ascii="Arial" w:hAnsi="Arial" w:cs="Arial"/>
          <w:lang w:val="de-DE"/>
        </w:rPr>
        <w:t>Cognitive</w:t>
      </w:r>
      <w:proofErr w:type="spellEnd"/>
      <w:r w:rsidRPr="00D3282A">
        <w:rPr>
          <w:rFonts w:ascii="Arial" w:hAnsi="Arial" w:cs="Arial"/>
          <w:lang w:val="de-DE"/>
        </w:rPr>
        <w:t xml:space="preserve"> </w:t>
      </w:r>
      <w:proofErr w:type="spellStart"/>
      <w:r w:rsidRPr="00D3282A">
        <w:rPr>
          <w:rFonts w:ascii="Arial" w:hAnsi="Arial" w:cs="Arial"/>
          <w:lang w:val="de-DE"/>
        </w:rPr>
        <w:t>Neurodynamics</w:t>
      </w:r>
      <w:proofErr w:type="spellEnd"/>
      <w:r w:rsidRPr="00D3282A">
        <w:rPr>
          <w:rFonts w:ascii="Arial" w:hAnsi="Arial" w:cs="Arial"/>
          <w:lang w:val="de-DE"/>
        </w:rPr>
        <w:t xml:space="preserve">. Springer </w:t>
      </w:r>
      <w:proofErr w:type="spellStart"/>
      <w:r w:rsidRPr="00D3282A">
        <w:rPr>
          <w:rFonts w:ascii="Arial" w:hAnsi="Arial" w:cs="Arial"/>
          <w:lang w:val="de-DE"/>
        </w:rPr>
        <w:t>Netherlands</w:t>
      </w:r>
      <w:proofErr w:type="spellEnd"/>
      <w:r w:rsidRPr="00D3282A">
        <w:rPr>
          <w:rFonts w:ascii="Arial" w:hAnsi="Arial" w:cs="Arial"/>
          <w:lang w:val="de-DE"/>
        </w:rPr>
        <w:t xml:space="preserve">; </w:t>
      </w:r>
      <w:proofErr w:type="gramStart"/>
      <w:r w:rsidRPr="00D3282A">
        <w:rPr>
          <w:rFonts w:ascii="Arial" w:hAnsi="Arial" w:cs="Arial"/>
          <w:lang w:val="de-DE"/>
        </w:rPr>
        <w:t>2009;3:97</w:t>
      </w:r>
      <w:proofErr w:type="gramEnd"/>
      <w:r w:rsidRPr="00D3282A">
        <w:rPr>
          <w:rFonts w:ascii="Arial" w:hAnsi="Arial" w:cs="Arial"/>
          <w:lang w:val="de-DE"/>
        </w:rPr>
        <w:t xml:space="preserve">–103. </w:t>
      </w:r>
    </w:p>
    <w:p w14:paraId="275FA28D"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lang w:val="de-DE"/>
        </w:rPr>
        <w:t xml:space="preserve">20. Gerster M, </w:t>
      </w:r>
      <w:proofErr w:type="spellStart"/>
      <w:r w:rsidRPr="00D3282A">
        <w:rPr>
          <w:rFonts w:ascii="Arial" w:hAnsi="Arial" w:cs="Arial"/>
          <w:lang w:val="de-DE"/>
        </w:rPr>
        <w:t>Waterstraat</w:t>
      </w:r>
      <w:proofErr w:type="spellEnd"/>
      <w:r w:rsidRPr="00D3282A">
        <w:rPr>
          <w:rFonts w:ascii="Arial" w:hAnsi="Arial" w:cs="Arial"/>
          <w:lang w:val="de-DE"/>
        </w:rPr>
        <w:t xml:space="preserve"> G, </w:t>
      </w:r>
      <w:proofErr w:type="spellStart"/>
      <w:r w:rsidRPr="00D3282A">
        <w:rPr>
          <w:rFonts w:ascii="Arial" w:hAnsi="Arial" w:cs="Arial"/>
          <w:lang w:val="de-DE"/>
        </w:rPr>
        <w:t>Litvak</w:t>
      </w:r>
      <w:proofErr w:type="spellEnd"/>
      <w:r w:rsidRPr="00D3282A">
        <w:rPr>
          <w:rFonts w:ascii="Arial" w:hAnsi="Arial" w:cs="Arial"/>
          <w:lang w:val="de-DE"/>
        </w:rPr>
        <w:t xml:space="preserve"> V, Lehnertz K, Schnitzler A, Florin E, et al. </w:t>
      </w:r>
      <w:r w:rsidRPr="00D3282A">
        <w:rPr>
          <w:rFonts w:ascii="Arial" w:hAnsi="Arial" w:cs="Arial"/>
        </w:rPr>
        <w:t xml:space="preserve">Separating Neural Oscillations from Aperiodic 1/f Activity: Challenges and Recommendations. </w:t>
      </w:r>
      <w:proofErr w:type="spellStart"/>
      <w:r w:rsidRPr="00D3282A">
        <w:rPr>
          <w:rFonts w:ascii="Arial" w:hAnsi="Arial" w:cs="Arial"/>
        </w:rPr>
        <w:t>Neuroinformatics</w:t>
      </w:r>
      <w:proofErr w:type="spellEnd"/>
      <w:r w:rsidRPr="00D3282A">
        <w:rPr>
          <w:rFonts w:ascii="Arial" w:hAnsi="Arial" w:cs="Arial"/>
        </w:rPr>
        <w:t xml:space="preserve">. Springer US; </w:t>
      </w:r>
      <w:proofErr w:type="gramStart"/>
      <w:r w:rsidRPr="00D3282A">
        <w:rPr>
          <w:rFonts w:ascii="Arial" w:hAnsi="Arial" w:cs="Arial"/>
        </w:rPr>
        <w:t>2022;:</w:t>
      </w:r>
      <w:proofErr w:type="gramEnd"/>
      <w:r w:rsidRPr="00D3282A">
        <w:rPr>
          <w:rFonts w:ascii="Arial" w:hAnsi="Arial" w:cs="Arial"/>
        </w:rPr>
        <w:t xml:space="preserve">1–22. </w:t>
      </w:r>
    </w:p>
    <w:p w14:paraId="1AEBCA33"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lang w:val="de-DE"/>
        </w:rPr>
      </w:pPr>
      <w:r w:rsidRPr="00D3282A">
        <w:rPr>
          <w:rFonts w:ascii="Arial" w:hAnsi="Arial" w:cs="Arial"/>
        </w:rPr>
        <w:t xml:space="preserve">21. Colombo MA, </w:t>
      </w:r>
      <w:proofErr w:type="spellStart"/>
      <w:r w:rsidRPr="00D3282A">
        <w:rPr>
          <w:rFonts w:ascii="Arial" w:hAnsi="Arial" w:cs="Arial"/>
        </w:rPr>
        <w:t>Napolitani</w:t>
      </w:r>
      <w:proofErr w:type="spellEnd"/>
      <w:r w:rsidRPr="00D3282A">
        <w:rPr>
          <w:rFonts w:ascii="Arial" w:hAnsi="Arial" w:cs="Arial"/>
        </w:rPr>
        <w:t xml:space="preserve"> M, </w:t>
      </w:r>
      <w:proofErr w:type="spellStart"/>
      <w:r w:rsidRPr="00D3282A">
        <w:rPr>
          <w:rFonts w:ascii="Arial" w:hAnsi="Arial" w:cs="Arial"/>
        </w:rPr>
        <w:t>Boly</w:t>
      </w:r>
      <w:proofErr w:type="spellEnd"/>
      <w:r w:rsidRPr="00D3282A">
        <w:rPr>
          <w:rFonts w:ascii="Arial" w:hAnsi="Arial" w:cs="Arial"/>
        </w:rPr>
        <w:t xml:space="preserve"> M, </w:t>
      </w:r>
      <w:proofErr w:type="spellStart"/>
      <w:r w:rsidRPr="00D3282A">
        <w:rPr>
          <w:rFonts w:ascii="Arial" w:hAnsi="Arial" w:cs="Arial"/>
        </w:rPr>
        <w:t>Gosseries</w:t>
      </w:r>
      <w:proofErr w:type="spellEnd"/>
      <w:r w:rsidRPr="00D3282A">
        <w:rPr>
          <w:rFonts w:ascii="Arial" w:hAnsi="Arial" w:cs="Arial"/>
        </w:rPr>
        <w:t xml:space="preserve"> O, </w:t>
      </w:r>
      <w:proofErr w:type="spellStart"/>
      <w:r w:rsidRPr="00D3282A">
        <w:rPr>
          <w:rFonts w:ascii="Arial" w:hAnsi="Arial" w:cs="Arial"/>
        </w:rPr>
        <w:t>Casarotto</w:t>
      </w:r>
      <w:proofErr w:type="spellEnd"/>
      <w:r w:rsidRPr="00D3282A">
        <w:rPr>
          <w:rFonts w:ascii="Arial" w:hAnsi="Arial" w:cs="Arial"/>
        </w:rPr>
        <w:t xml:space="preserve"> S, </w:t>
      </w:r>
      <w:proofErr w:type="spellStart"/>
      <w:r w:rsidRPr="00D3282A">
        <w:rPr>
          <w:rFonts w:ascii="Arial" w:hAnsi="Arial" w:cs="Arial"/>
        </w:rPr>
        <w:t>Rosanova</w:t>
      </w:r>
      <w:proofErr w:type="spellEnd"/>
      <w:r w:rsidRPr="00D3282A">
        <w:rPr>
          <w:rFonts w:ascii="Arial" w:hAnsi="Arial" w:cs="Arial"/>
        </w:rPr>
        <w:t xml:space="preserve"> M, et al. The spectral exponent of the resting EEG indexes the presence of consciousness during unresponsiveness induced by propofol, xenon, and ketamine. </w:t>
      </w:r>
      <w:proofErr w:type="spellStart"/>
      <w:r w:rsidRPr="00D3282A">
        <w:rPr>
          <w:rFonts w:ascii="Arial" w:hAnsi="Arial" w:cs="Arial"/>
          <w:lang w:val="de-DE"/>
        </w:rPr>
        <w:t>NeuroImage</w:t>
      </w:r>
      <w:proofErr w:type="spellEnd"/>
      <w:r w:rsidRPr="00D3282A">
        <w:rPr>
          <w:rFonts w:ascii="Arial" w:hAnsi="Arial" w:cs="Arial"/>
          <w:lang w:val="de-DE"/>
        </w:rPr>
        <w:t xml:space="preserve">. Elsevier Ltd; </w:t>
      </w:r>
      <w:proofErr w:type="gramStart"/>
      <w:r w:rsidRPr="00D3282A">
        <w:rPr>
          <w:rFonts w:ascii="Arial" w:hAnsi="Arial" w:cs="Arial"/>
          <w:lang w:val="de-DE"/>
        </w:rPr>
        <w:t>2019;189:631</w:t>
      </w:r>
      <w:proofErr w:type="gramEnd"/>
      <w:r w:rsidRPr="00D3282A">
        <w:rPr>
          <w:rFonts w:ascii="Arial" w:hAnsi="Arial" w:cs="Arial"/>
          <w:lang w:val="de-DE"/>
        </w:rPr>
        <w:t xml:space="preserve">–44. </w:t>
      </w:r>
    </w:p>
    <w:p w14:paraId="62B8CB3C"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lang w:val="de-DE"/>
        </w:rPr>
        <w:t xml:space="preserve">22. Keitel C, </w:t>
      </w:r>
      <w:proofErr w:type="spellStart"/>
      <w:r w:rsidRPr="00D3282A">
        <w:rPr>
          <w:rFonts w:ascii="Arial" w:hAnsi="Arial" w:cs="Arial"/>
          <w:lang w:val="de-DE"/>
        </w:rPr>
        <w:t>Ruzzoli</w:t>
      </w:r>
      <w:proofErr w:type="spellEnd"/>
      <w:r w:rsidRPr="00D3282A">
        <w:rPr>
          <w:rFonts w:ascii="Arial" w:hAnsi="Arial" w:cs="Arial"/>
          <w:lang w:val="de-DE"/>
        </w:rPr>
        <w:t xml:space="preserve"> M, </w:t>
      </w:r>
      <w:proofErr w:type="spellStart"/>
      <w:r w:rsidRPr="00D3282A">
        <w:rPr>
          <w:rFonts w:ascii="Arial" w:hAnsi="Arial" w:cs="Arial"/>
          <w:lang w:val="de-DE"/>
        </w:rPr>
        <w:t>Dugué</w:t>
      </w:r>
      <w:proofErr w:type="spellEnd"/>
      <w:r w:rsidRPr="00D3282A">
        <w:rPr>
          <w:rFonts w:ascii="Arial" w:hAnsi="Arial" w:cs="Arial"/>
          <w:lang w:val="de-DE"/>
        </w:rPr>
        <w:t xml:space="preserve"> L, Busch NA, </w:t>
      </w:r>
      <w:proofErr w:type="spellStart"/>
      <w:r w:rsidRPr="00D3282A">
        <w:rPr>
          <w:rFonts w:ascii="Arial" w:hAnsi="Arial" w:cs="Arial"/>
          <w:lang w:val="de-DE"/>
        </w:rPr>
        <w:t>Benwell</w:t>
      </w:r>
      <w:proofErr w:type="spellEnd"/>
      <w:r w:rsidRPr="00D3282A">
        <w:rPr>
          <w:rFonts w:ascii="Arial" w:hAnsi="Arial" w:cs="Arial"/>
          <w:lang w:val="de-DE"/>
        </w:rPr>
        <w:t xml:space="preserve"> CSY. </w:t>
      </w:r>
      <w:r w:rsidRPr="00D3282A">
        <w:rPr>
          <w:rFonts w:ascii="Arial" w:hAnsi="Arial" w:cs="Arial"/>
        </w:rPr>
        <w:t xml:space="preserve">Rhythms in cognition: The evidence revisited. </w:t>
      </w:r>
      <w:proofErr w:type="spellStart"/>
      <w:r w:rsidRPr="00D3282A">
        <w:rPr>
          <w:rFonts w:ascii="Arial" w:hAnsi="Arial" w:cs="Arial"/>
        </w:rPr>
        <w:t>Eur</w:t>
      </w:r>
      <w:proofErr w:type="spellEnd"/>
      <w:r w:rsidRPr="00D3282A">
        <w:rPr>
          <w:rFonts w:ascii="Arial" w:hAnsi="Arial" w:cs="Arial"/>
        </w:rPr>
        <w:t xml:space="preserve"> J </w:t>
      </w:r>
      <w:proofErr w:type="spellStart"/>
      <w:r w:rsidRPr="00D3282A">
        <w:rPr>
          <w:rFonts w:ascii="Arial" w:hAnsi="Arial" w:cs="Arial"/>
        </w:rPr>
        <w:t>Neurosci</w:t>
      </w:r>
      <w:proofErr w:type="spellEnd"/>
      <w:r w:rsidRPr="00D3282A">
        <w:rPr>
          <w:rFonts w:ascii="Arial" w:hAnsi="Arial" w:cs="Arial"/>
        </w:rPr>
        <w:t xml:space="preserve">. John Wiley &amp; Sons, Ltd; 2022;55:2991–3009. </w:t>
      </w:r>
    </w:p>
    <w:p w14:paraId="6659AC4A"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23. </w:t>
      </w:r>
      <w:proofErr w:type="spellStart"/>
      <w:r w:rsidRPr="00D3282A">
        <w:rPr>
          <w:rFonts w:ascii="Arial" w:hAnsi="Arial" w:cs="Arial"/>
        </w:rPr>
        <w:t>Buzsáki</w:t>
      </w:r>
      <w:proofErr w:type="spellEnd"/>
      <w:r w:rsidRPr="00D3282A">
        <w:rPr>
          <w:rFonts w:ascii="Arial" w:hAnsi="Arial" w:cs="Arial"/>
        </w:rPr>
        <w:t xml:space="preserve"> G, </w:t>
      </w:r>
      <w:proofErr w:type="spellStart"/>
      <w:r w:rsidRPr="00D3282A">
        <w:rPr>
          <w:rFonts w:ascii="Arial" w:hAnsi="Arial" w:cs="Arial"/>
        </w:rPr>
        <w:t>Draguhn</w:t>
      </w:r>
      <w:proofErr w:type="spellEnd"/>
      <w:r w:rsidRPr="00D3282A">
        <w:rPr>
          <w:rFonts w:ascii="Arial" w:hAnsi="Arial" w:cs="Arial"/>
        </w:rPr>
        <w:t xml:space="preserve"> A. Neuronal oscillations in cortical networks. Science. American Association for the Advancement of Science; </w:t>
      </w:r>
      <w:proofErr w:type="gramStart"/>
      <w:r w:rsidRPr="00D3282A">
        <w:rPr>
          <w:rFonts w:ascii="Arial" w:hAnsi="Arial" w:cs="Arial"/>
        </w:rPr>
        <w:t>2004;304:1926</w:t>
      </w:r>
      <w:proofErr w:type="gramEnd"/>
      <w:r w:rsidRPr="00D3282A">
        <w:rPr>
          <w:rFonts w:ascii="Arial" w:hAnsi="Arial" w:cs="Arial"/>
        </w:rPr>
        <w:t xml:space="preserve">–9. </w:t>
      </w:r>
    </w:p>
    <w:p w14:paraId="19337784"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24. </w:t>
      </w:r>
      <w:proofErr w:type="spellStart"/>
      <w:r w:rsidRPr="00D3282A">
        <w:rPr>
          <w:rFonts w:ascii="Arial" w:hAnsi="Arial" w:cs="Arial"/>
        </w:rPr>
        <w:t>Kopell</w:t>
      </w:r>
      <w:proofErr w:type="spellEnd"/>
      <w:r w:rsidRPr="00D3282A">
        <w:rPr>
          <w:rFonts w:ascii="Arial" w:hAnsi="Arial" w:cs="Arial"/>
        </w:rPr>
        <w:t xml:space="preserve"> NJ, </w:t>
      </w:r>
      <w:proofErr w:type="spellStart"/>
      <w:r w:rsidRPr="00D3282A">
        <w:rPr>
          <w:rFonts w:ascii="Arial" w:hAnsi="Arial" w:cs="Arial"/>
        </w:rPr>
        <w:t>Gritton</w:t>
      </w:r>
      <w:proofErr w:type="spellEnd"/>
      <w:r w:rsidRPr="00D3282A">
        <w:rPr>
          <w:rFonts w:ascii="Arial" w:hAnsi="Arial" w:cs="Arial"/>
        </w:rPr>
        <w:t xml:space="preserve"> HJ, Whittington MA, Kramer MA. Beyond the Connectome: The </w:t>
      </w:r>
      <w:proofErr w:type="spellStart"/>
      <w:r w:rsidRPr="00D3282A">
        <w:rPr>
          <w:rFonts w:ascii="Arial" w:hAnsi="Arial" w:cs="Arial"/>
        </w:rPr>
        <w:t>Dynome</w:t>
      </w:r>
      <w:proofErr w:type="spellEnd"/>
      <w:r w:rsidRPr="00D3282A">
        <w:rPr>
          <w:rFonts w:ascii="Arial" w:hAnsi="Arial" w:cs="Arial"/>
        </w:rPr>
        <w:t xml:space="preserve">. Neuron. Elsevier Inc; </w:t>
      </w:r>
      <w:proofErr w:type="gramStart"/>
      <w:r w:rsidRPr="00D3282A">
        <w:rPr>
          <w:rFonts w:ascii="Arial" w:hAnsi="Arial" w:cs="Arial"/>
        </w:rPr>
        <w:t>2014;83:1319</w:t>
      </w:r>
      <w:proofErr w:type="gramEnd"/>
      <w:r w:rsidRPr="00D3282A">
        <w:rPr>
          <w:rFonts w:ascii="Arial" w:hAnsi="Arial" w:cs="Arial"/>
        </w:rPr>
        <w:t xml:space="preserve">–28. </w:t>
      </w:r>
    </w:p>
    <w:p w14:paraId="667CB441"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25. </w:t>
      </w:r>
      <w:proofErr w:type="spellStart"/>
      <w:r w:rsidRPr="00D3282A">
        <w:rPr>
          <w:rFonts w:ascii="Arial" w:hAnsi="Arial" w:cs="Arial"/>
        </w:rPr>
        <w:t>Klimesch</w:t>
      </w:r>
      <w:proofErr w:type="spellEnd"/>
      <w:r w:rsidRPr="00D3282A">
        <w:rPr>
          <w:rFonts w:ascii="Arial" w:hAnsi="Arial" w:cs="Arial"/>
        </w:rPr>
        <w:t xml:space="preserve"> W, </w:t>
      </w:r>
      <w:proofErr w:type="spellStart"/>
      <w:r w:rsidRPr="00D3282A">
        <w:rPr>
          <w:rFonts w:ascii="Arial" w:hAnsi="Arial" w:cs="Arial"/>
        </w:rPr>
        <w:t>Sauseng</w:t>
      </w:r>
      <w:proofErr w:type="spellEnd"/>
      <w:r w:rsidRPr="00D3282A">
        <w:rPr>
          <w:rFonts w:ascii="Arial" w:hAnsi="Arial" w:cs="Arial"/>
        </w:rPr>
        <w:t xml:space="preserve"> P, </w:t>
      </w:r>
      <w:proofErr w:type="spellStart"/>
      <w:r w:rsidRPr="00D3282A">
        <w:rPr>
          <w:rFonts w:ascii="Arial" w:hAnsi="Arial" w:cs="Arial"/>
        </w:rPr>
        <w:t>Hanslmayr</w:t>
      </w:r>
      <w:proofErr w:type="spellEnd"/>
      <w:r w:rsidRPr="00D3282A">
        <w:rPr>
          <w:rFonts w:ascii="Arial" w:hAnsi="Arial" w:cs="Arial"/>
        </w:rPr>
        <w:t xml:space="preserve"> S. EEG alpha oscillations: The inhibition–timing hypothesis. Brain Research Reviews. </w:t>
      </w:r>
      <w:proofErr w:type="gramStart"/>
      <w:r w:rsidRPr="00D3282A">
        <w:rPr>
          <w:rFonts w:ascii="Arial" w:hAnsi="Arial" w:cs="Arial"/>
        </w:rPr>
        <w:t>2007;53:63</w:t>
      </w:r>
      <w:proofErr w:type="gramEnd"/>
      <w:r w:rsidRPr="00D3282A">
        <w:rPr>
          <w:rFonts w:ascii="Arial" w:hAnsi="Arial" w:cs="Arial"/>
        </w:rPr>
        <w:t xml:space="preserve">–88. </w:t>
      </w:r>
    </w:p>
    <w:p w14:paraId="591C0F62"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26. Jensen O, </w:t>
      </w:r>
      <w:proofErr w:type="spellStart"/>
      <w:r w:rsidRPr="00D3282A">
        <w:rPr>
          <w:rFonts w:ascii="Arial" w:hAnsi="Arial" w:cs="Arial"/>
        </w:rPr>
        <w:t>Mazaheri</w:t>
      </w:r>
      <w:proofErr w:type="spellEnd"/>
      <w:r w:rsidRPr="00D3282A">
        <w:rPr>
          <w:rFonts w:ascii="Arial" w:hAnsi="Arial" w:cs="Arial"/>
        </w:rPr>
        <w:t xml:space="preserve"> A. Shaping functional architecture by oscillatory alpha activity: gating by inhibition. Frontiers in Human Neuroscience. </w:t>
      </w:r>
      <w:proofErr w:type="gramStart"/>
      <w:r w:rsidRPr="00D3282A">
        <w:rPr>
          <w:rFonts w:ascii="Arial" w:hAnsi="Arial" w:cs="Arial"/>
        </w:rPr>
        <w:t>2010;4:186</w:t>
      </w:r>
      <w:proofErr w:type="gramEnd"/>
      <w:r w:rsidRPr="00D3282A">
        <w:rPr>
          <w:rFonts w:ascii="Arial" w:hAnsi="Arial" w:cs="Arial"/>
        </w:rPr>
        <w:t xml:space="preserve">. </w:t>
      </w:r>
    </w:p>
    <w:p w14:paraId="2487006A"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27. </w:t>
      </w:r>
      <w:proofErr w:type="spellStart"/>
      <w:r w:rsidRPr="00D3282A">
        <w:rPr>
          <w:rFonts w:ascii="Arial" w:hAnsi="Arial" w:cs="Arial"/>
        </w:rPr>
        <w:t>Buzsáki</w:t>
      </w:r>
      <w:proofErr w:type="spellEnd"/>
      <w:r w:rsidRPr="00D3282A">
        <w:rPr>
          <w:rFonts w:ascii="Arial" w:hAnsi="Arial" w:cs="Arial"/>
        </w:rPr>
        <w:t xml:space="preserve"> G. Theta rhythm of navigation: link between path integration and landmark navigation, episodic and semantic memory. Hippocampus. </w:t>
      </w:r>
      <w:proofErr w:type="gramStart"/>
      <w:r w:rsidRPr="00D3282A">
        <w:rPr>
          <w:rFonts w:ascii="Arial" w:hAnsi="Arial" w:cs="Arial"/>
        </w:rPr>
        <w:t>2005;15:827</w:t>
      </w:r>
      <w:proofErr w:type="gramEnd"/>
      <w:r w:rsidRPr="00D3282A">
        <w:rPr>
          <w:rFonts w:ascii="Arial" w:hAnsi="Arial" w:cs="Arial"/>
        </w:rPr>
        <w:t xml:space="preserve">–40. </w:t>
      </w:r>
    </w:p>
    <w:p w14:paraId="6A27A5D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28. </w:t>
      </w:r>
      <w:proofErr w:type="spellStart"/>
      <w:r w:rsidRPr="00D3282A">
        <w:rPr>
          <w:rFonts w:ascii="Arial" w:hAnsi="Arial" w:cs="Arial"/>
        </w:rPr>
        <w:t>Kienitz</w:t>
      </w:r>
      <w:proofErr w:type="spellEnd"/>
      <w:r w:rsidRPr="00D3282A">
        <w:rPr>
          <w:rFonts w:ascii="Arial" w:hAnsi="Arial" w:cs="Arial"/>
        </w:rPr>
        <w:t xml:space="preserve"> R, Schmid MC, </w:t>
      </w:r>
      <w:proofErr w:type="spellStart"/>
      <w:r w:rsidRPr="00D3282A">
        <w:rPr>
          <w:rFonts w:ascii="Arial" w:hAnsi="Arial" w:cs="Arial"/>
        </w:rPr>
        <w:t>Dugué</w:t>
      </w:r>
      <w:proofErr w:type="spellEnd"/>
      <w:r w:rsidRPr="00D3282A">
        <w:rPr>
          <w:rFonts w:ascii="Arial" w:hAnsi="Arial" w:cs="Arial"/>
        </w:rPr>
        <w:t xml:space="preserve"> L. Rhythmic sampling revisited: Experimental paradigms and neural mechanisms. </w:t>
      </w:r>
      <w:proofErr w:type="spellStart"/>
      <w:r w:rsidRPr="00D3282A">
        <w:rPr>
          <w:rFonts w:ascii="Arial" w:hAnsi="Arial" w:cs="Arial"/>
        </w:rPr>
        <w:t>Eur</w:t>
      </w:r>
      <w:proofErr w:type="spellEnd"/>
      <w:r w:rsidRPr="00D3282A">
        <w:rPr>
          <w:rFonts w:ascii="Arial" w:hAnsi="Arial" w:cs="Arial"/>
        </w:rPr>
        <w:t xml:space="preserve"> J </w:t>
      </w:r>
      <w:proofErr w:type="spellStart"/>
      <w:r w:rsidRPr="00D3282A">
        <w:rPr>
          <w:rFonts w:ascii="Arial" w:hAnsi="Arial" w:cs="Arial"/>
        </w:rPr>
        <w:t>Neurosci</w:t>
      </w:r>
      <w:proofErr w:type="spellEnd"/>
      <w:r w:rsidRPr="00D3282A">
        <w:rPr>
          <w:rFonts w:ascii="Arial" w:hAnsi="Arial" w:cs="Arial"/>
        </w:rPr>
        <w:t xml:space="preserve">. John Wiley &amp; Sons, Ltd; 2021. </w:t>
      </w:r>
    </w:p>
    <w:p w14:paraId="0E131ACE"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rPr>
      </w:pPr>
      <w:r w:rsidRPr="00D3282A">
        <w:rPr>
          <w:rFonts w:ascii="Arial" w:hAnsi="Arial" w:cs="Arial"/>
        </w:rPr>
        <w:t xml:space="preserve">29. Donner TH, Siegel M, Fries P, Engel AK. Buildup of choice-predictive activity in human motor cortex during perceptual decision making. </w:t>
      </w:r>
      <w:proofErr w:type="spellStart"/>
      <w:r w:rsidRPr="00D3282A">
        <w:rPr>
          <w:rFonts w:ascii="Arial" w:hAnsi="Arial" w:cs="Arial"/>
        </w:rPr>
        <w:t>Curr</w:t>
      </w:r>
      <w:proofErr w:type="spellEnd"/>
      <w:r w:rsidRPr="00D3282A">
        <w:rPr>
          <w:rFonts w:ascii="Arial" w:hAnsi="Arial" w:cs="Arial"/>
        </w:rPr>
        <w:t xml:space="preserve"> Biol. </w:t>
      </w:r>
      <w:proofErr w:type="gramStart"/>
      <w:r w:rsidRPr="00D3282A">
        <w:rPr>
          <w:rFonts w:ascii="Arial" w:hAnsi="Arial" w:cs="Arial"/>
        </w:rPr>
        <w:t>2009;19:1581</w:t>
      </w:r>
      <w:proofErr w:type="gramEnd"/>
      <w:r w:rsidRPr="00D3282A">
        <w:rPr>
          <w:rFonts w:ascii="Arial" w:hAnsi="Arial" w:cs="Arial"/>
        </w:rPr>
        <w:t xml:space="preserve">–5. </w:t>
      </w:r>
    </w:p>
    <w:p w14:paraId="0DF80C8F" w14:textId="77777777" w:rsidR="00167D70" w:rsidRPr="00D3282A" w:rsidRDefault="00167D70" w:rsidP="00167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Arial"/>
          <w:lang w:val="de-DE"/>
        </w:rPr>
      </w:pPr>
      <w:r w:rsidRPr="00D3282A">
        <w:rPr>
          <w:rFonts w:ascii="Arial" w:hAnsi="Arial" w:cs="Arial"/>
        </w:rPr>
        <w:t xml:space="preserve">30. Keil J, Timm J, </w:t>
      </w:r>
      <w:proofErr w:type="spellStart"/>
      <w:r w:rsidRPr="00D3282A">
        <w:rPr>
          <w:rFonts w:ascii="Arial" w:hAnsi="Arial" w:cs="Arial"/>
        </w:rPr>
        <w:t>SanMiguel</w:t>
      </w:r>
      <w:proofErr w:type="spellEnd"/>
      <w:r w:rsidRPr="00D3282A">
        <w:rPr>
          <w:rFonts w:ascii="Arial" w:hAnsi="Arial" w:cs="Arial"/>
        </w:rPr>
        <w:t xml:space="preserve"> I, Schulz H, </w:t>
      </w:r>
      <w:proofErr w:type="spellStart"/>
      <w:r w:rsidRPr="00D3282A">
        <w:rPr>
          <w:rFonts w:ascii="Arial" w:hAnsi="Arial" w:cs="Arial"/>
        </w:rPr>
        <w:t>Obleser</w:t>
      </w:r>
      <w:proofErr w:type="spellEnd"/>
      <w:r w:rsidRPr="00D3282A">
        <w:rPr>
          <w:rFonts w:ascii="Arial" w:hAnsi="Arial" w:cs="Arial"/>
        </w:rPr>
        <w:t xml:space="preserve"> J, </w:t>
      </w:r>
      <w:proofErr w:type="spellStart"/>
      <w:r w:rsidRPr="00D3282A">
        <w:rPr>
          <w:rFonts w:ascii="Arial" w:hAnsi="Arial" w:cs="Arial"/>
        </w:rPr>
        <w:t>Schonwiesner</w:t>
      </w:r>
      <w:proofErr w:type="spellEnd"/>
      <w:r w:rsidRPr="00D3282A">
        <w:rPr>
          <w:rFonts w:ascii="Arial" w:hAnsi="Arial" w:cs="Arial"/>
        </w:rPr>
        <w:t xml:space="preserve"> M. Cortical brain states and corticospinal synchronization influence TMS-evoked motor potentials. </w:t>
      </w:r>
      <w:r w:rsidRPr="00D3282A">
        <w:rPr>
          <w:rFonts w:ascii="Arial" w:hAnsi="Arial" w:cs="Arial"/>
          <w:lang w:val="de-DE"/>
        </w:rPr>
        <w:t xml:space="preserve">J </w:t>
      </w:r>
      <w:proofErr w:type="spellStart"/>
      <w:r w:rsidRPr="00D3282A">
        <w:rPr>
          <w:rFonts w:ascii="Arial" w:hAnsi="Arial" w:cs="Arial"/>
          <w:lang w:val="de-DE"/>
        </w:rPr>
        <w:t>Neurophysiol</w:t>
      </w:r>
      <w:proofErr w:type="spellEnd"/>
      <w:r w:rsidRPr="00D3282A">
        <w:rPr>
          <w:rFonts w:ascii="Arial" w:hAnsi="Arial" w:cs="Arial"/>
          <w:lang w:val="de-DE"/>
        </w:rPr>
        <w:t xml:space="preserve">. </w:t>
      </w:r>
      <w:proofErr w:type="gramStart"/>
      <w:r w:rsidRPr="00D3282A">
        <w:rPr>
          <w:rFonts w:ascii="Arial" w:hAnsi="Arial" w:cs="Arial"/>
          <w:lang w:val="de-DE"/>
        </w:rPr>
        <w:t>2014;111:513</w:t>
      </w:r>
      <w:proofErr w:type="gramEnd"/>
      <w:r w:rsidRPr="00D3282A">
        <w:rPr>
          <w:rFonts w:ascii="Arial" w:hAnsi="Arial" w:cs="Arial"/>
          <w:lang w:val="de-DE"/>
        </w:rPr>
        <w:t xml:space="preserve">–9. </w:t>
      </w:r>
    </w:p>
    <w:p w14:paraId="191500E6" w14:textId="68ABA442" w:rsidR="006959E1" w:rsidRPr="00D3282A" w:rsidRDefault="00167D70" w:rsidP="005A432B">
      <w:pPr>
        <w:spacing w:line="480" w:lineRule="auto"/>
        <w:rPr>
          <w:rFonts w:ascii="Arial" w:hAnsi="Arial" w:cs="Arial"/>
        </w:rPr>
      </w:pPr>
      <w:r w:rsidRPr="00D3282A">
        <w:rPr>
          <w:rFonts w:ascii="Arial" w:hAnsi="Arial" w:cs="Arial"/>
        </w:rPr>
        <w:fldChar w:fldCharType="begin"/>
      </w:r>
      <w:r w:rsidRPr="00D3282A">
        <w:rPr>
          <w:rFonts w:ascii="Arial" w:hAnsi="Arial" w:cs="Arial"/>
        </w:rPr>
        <w:instrText xml:space="preserve"> ADDIN PAPERS2_CITATIONS &lt;papers2_bibliography/&gt;</w:instrText>
      </w:r>
      <w:r w:rsidR="00000000" w:rsidRPr="00D3282A">
        <w:rPr>
          <w:rFonts w:ascii="Arial" w:hAnsi="Arial" w:cs="Arial"/>
        </w:rPr>
        <w:fldChar w:fldCharType="separate"/>
      </w:r>
      <w:r w:rsidRPr="00D3282A">
        <w:rPr>
          <w:rFonts w:ascii="Arial" w:hAnsi="Arial" w:cs="Arial"/>
        </w:rPr>
        <w:fldChar w:fldCharType="end"/>
      </w:r>
    </w:p>
    <w:sectPr w:rsidR="006959E1" w:rsidRPr="00D3282A" w:rsidSect="00481480">
      <w:pgSz w:w="11900" w:h="16840"/>
      <w:pgMar w:top="1418" w:right="1418" w:bottom="1134" w:left="1418" w:header="709" w:footer="709"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1AC3" w14:textId="77777777" w:rsidR="00AF4C4D" w:rsidRDefault="00AF4C4D">
      <w:r>
        <w:separator/>
      </w:r>
    </w:p>
  </w:endnote>
  <w:endnote w:type="continuationSeparator" w:id="0">
    <w:p w14:paraId="65CB9576" w14:textId="77777777" w:rsidR="00AF4C4D" w:rsidRDefault="00AF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736756"/>
      <w:docPartObj>
        <w:docPartGallery w:val="Page Numbers (Bottom of Page)"/>
        <w:docPartUnique/>
      </w:docPartObj>
    </w:sdtPr>
    <w:sdtContent>
      <w:p w14:paraId="2FAAB27E" w14:textId="53D27F4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97FFC">
          <w:rPr>
            <w:rStyle w:val="Seitenzahl"/>
            <w:noProof/>
          </w:rPr>
          <w:t>3</w:t>
        </w:r>
        <w:r>
          <w:rPr>
            <w:rStyle w:val="Seitenzahl"/>
          </w:rPr>
          <w:fldChar w:fldCharType="end"/>
        </w:r>
      </w:p>
    </w:sdtContent>
  </w:sdt>
  <w:p w14:paraId="04D66343" w14:textId="77777777" w:rsidR="005A432B" w:rsidRDefault="005A432B" w:rsidP="005A432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31847680"/>
      <w:docPartObj>
        <w:docPartGallery w:val="Page Numbers (Bottom of Page)"/>
        <w:docPartUnique/>
      </w:docPartObj>
    </w:sdtPr>
    <w:sdtContent>
      <w:p w14:paraId="6F20FAC6" w14:textId="454C8109" w:rsidR="005A432B" w:rsidRDefault="005A432B" w:rsidP="00E171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1532E39" w14:textId="77777777" w:rsidR="005A432B" w:rsidRDefault="005A432B" w:rsidP="005A432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C277" w14:textId="77777777" w:rsidR="00AF4C4D" w:rsidRDefault="00AF4C4D">
      <w:r>
        <w:separator/>
      </w:r>
    </w:p>
  </w:footnote>
  <w:footnote w:type="continuationSeparator" w:id="0">
    <w:p w14:paraId="7D71EADF" w14:textId="77777777" w:rsidR="00AF4C4D" w:rsidRDefault="00AF4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7C8"/>
    <w:multiLevelType w:val="hybridMultilevel"/>
    <w:tmpl w:val="A3B03D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16591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E1"/>
    <w:rsid w:val="00006B46"/>
    <w:rsid w:val="00060115"/>
    <w:rsid w:val="00074F67"/>
    <w:rsid w:val="000F5F20"/>
    <w:rsid w:val="00123392"/>
    <w:rsid w:val="00167D70"/>
    <w:rsid w:val="001B1262"/>
    <w:rsid w:val="001F4293"/>
    <w:rsid w:val="00232F05"/>
    <w:rsid w:val="002365C2"/>
    <w:rsid w:val="002B48A1"/>
    <w:rsid w:val="002D6D8D"/>
    <w:rsid w:val="002F58BD"/>
    <w:rsid w:val="00306EFF"/>
    <w:rsid w:val="003362B6"/>
    <w:rsid w:val="00344151"/>
    <w:rsid w:val="00367AD3"/>
    <w:rsid w:val="003A22C6"/>
    <w:rsid w:val="003A5E84"/>
    <w:rsid w:val="0044753D"/>
    <w:rsid w:val="00481480"/>
    <w:rsid w:val="004A50D3"/>
    <w:rsid w:val="004B1570"/>
    <w:rsid w:val="004B7CE6"/>
    <w:rsid w:val="004C6D3A"/>
    <w:rsid w:val="004E30D7"/>
    <w:rsid w:val="00523C9F"/>
    <w:rsid w:val="0052717D"/>
    <w:rsid w:val="00530763"/>
    <w:rsid w:val="005376C7"/>
    <w:rsid w:val="00591166"/>
    <w:rsid w:val="005A432B"/>
    <w:rsid w:val="005B45CA"/>
    <w:rsid w:val="005C3071"/>
    <w:rsid w:val="005D6566"/>
    <w:rsid w:val="005E08D3"/>
    <w:rsid w:val="005F6235"/>
    <w:rsid w:val="00642986"/>
    <w:rsid w:val="00687A12"/>
    <w:rsid w:val="006959E1"/>
    <w:rsid w:val="006A69C7"/>
    <w:rsid w:val="006B408D"/>
    <w:rsid w:val="006D2977"/>
    <w:rsid w:val="006F4DC5"/>
    <w:rsid w:val="00793746"/>
    <w:rsid w:val="007C69EA"/>
    <w:rsid w:val="008537DD"/>
    <w:rsid w:val="00857E4B"/>
    <w:rsid w:val="00875012"/>
    <w:rsid w:val="00883D21"/>
    <w:rsid w:val="0089543A"/>
    <w:rsid w:val="00896230"/>
    <w:rsid w:val="00915C80"/>
    <w:rsid w:val="00916B66"/>
    <w:rsid w:val="00924E04"/>
    <w:rsid w:val="00937559"/>
    <w:rsid w:val="0095652E"/>
    <w:rsid w:val="0097597F"/>
    <w:rsid w:val="009B7B93"/>
    <w:rsid w:val="009F7A09"/>
    <w:rsid w:val="00A03BEF"/>
    <w:rsid w:val="00A102FA"/>
    <w:rsid w:val="00A2066A"/>
    <w:rsid w:val="00A37B26"/>
    <w:rsid w:val="00A87155"/>
    <w:rsid w:val="00AA3D75"/>
    <w:rsid w:val="00AB26B7"/>
    <w:rsid w:val="00AB29EB"/>
    <w:rsid w:val="00AF4C4D"/>
    <w:rsid w:val="00AF672B"/>
    <w:rsid w:val="00B046E8"/>
    <w:rsid w:val="00B16E5B"/>
    <w:rsid w:val="00B96489"/>
    <w:rsid w:val="00BE7C46"/>
    <w:rsid w:val="00BF6EA0"/>
    <w:rsid w:val="00C4336F"/>
    <w:rsid w:val="00CA064B"/>
    <w:rsid w:val="00CD6409"/>
    <w:rsid w:val="00D032CB"/>
    <w:rsid w:val="00D17037"/>
    <w:rsid w:val="00D22460"/>
    <w:rsid w:val="00D3282A"/>
    <w:rsid w:val="00D610A0"/>
    <w:rsid w:val="00D64EFE"/>
    <w:rsid w:val="00D97FFC"/>
    <w:rsid w:val="00DB0056"/>
    <w:rsid w:val="00DB32BA"/>
    <w:rsid w:val="00DF0205"/>
    <w:rsid w:val="00DF7AB0"/>
    <w:rsid w:val="00E05772"/>
    <w:rsid w:val="00E20EA2"/>
    <w:rsid w:val="00E76486"/>
    <w:rsid w:val="00EA37D4"/>
    <w:rsid w:val="00EF1D00"/>
    <w:rsid w:val="00F07CD8"/>
    <w:rsid w:val="00F57A15"/>
    <w:rsid w:val="00F63C17"/>
    <w:rsid w:val="00F72B7B"/>
    <w:rsid w:val="00F75C8B"/>
    <w:rsid w:val="00FA04E8"/>
    <w:rsid w:val="00FE6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72366"/>
  <w15:docId w15:val="{D22578F9-516C-024C-B505-6ADC0E0B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DF0205"/>
    <w:pPr>
      <w:ind w:left="720"/>
      <w:contextualSpacing/>
    </w:pPr>
  </w:style>
  <w:style w:type="character" w:styleId="Hyperlink">
    <w:name w:val="Hyperlink"/>
    <w:basedOn w:val="Absatz-Standardschriftart"/>
    <w:uiPriority w:val="99"/>
    <w:unhideWhenUsed/>
    <w:rsid w:val="00DF0205"/>
    <w:rPr>
      <w:color w:val="0000FF" w:themeColor="hyperlink"/>
      <w:u w:val="single"/>
    </w:rPr>
  </w:style>
  <w:style w:type="character" w:styleId="NichtaufgelsteErwhnung">
    <w:name w:val="Unresolved Mention"/>
    <w:basedOn w:val="Absatz-Standardschriftart"/>
    <w:uiPriority w:val="99"/>
    <w:semiHidden/>
    <w:unhideWhenUsed/>
    <w:rsid w:val="00DF0205"/>
    <w:rPr>
      <w:color w:val="605E5C"/>
      <w:shd w:val="clear" w:color="auto" w:fill="E1DFDD"/>
    </w:rPr>
  </w:style>
  <w:style w:type="paragraph" w:styleId="Fuzeile">
    <w:name w:val="footer"/>
    <w:basedOn w:val="Standard"/>
    <w:link w:val="FuzeileZchn"/>
    <w:uiPriority w:val="99"/>
    <w:unhideWhenUsed/>
    <w:rsid w:val="005A432B"/>
    <w:pPr>
      <w:tabs>
        <w:tab w:val="center" w:pos="4536"/>
        <w:tab w:val="right" w:pos="9072"/>
      </w:tabs>
    </w:pPr>
  </w:style>
  <w:style w:type="character" w:customStyle="1" w:styleId="FuzeileZchn">
    <w:name w:val="Fußzeile Zchn"/>
    <w:basedOn w:val="Absatz-Standardschriftart"/>
    <w:link w:val="Fuzeile"/>
    <w:uiPriority w:val="99"/>
    <w:rsid w:val="005A432B"/>
  </w:style>
  <w:style w:type="character" w:styleId="Seitenzahl">
    <w:name w:val="page number"/>
    <w:basedOn w:val="Absatz-Standardschriftart"/>
    <w:uiPriority w:val="99"/>
    <w:semiHidden/>
    <w:unhideWhenUsed/>
    <w:rsid w:val="005A432B"/>
  </w:style>
  <w:style w:type="character" w:styleId="Zeilennummer">
    <w:name w:val="line number"/>
    <w:basedOn w:val="Absatz-Standardschriftart"/>
    <w:uiPriority w:val="99"/>
    <w:semiHidden/>
    <w:unhideWhenUsed/>
    <w:rsid w:val="005A432B"/>
  </w:style>
  <w:style w:type="paragraph" w:styleId="berarbeitung">
    <w:name w:val="Revision"/>
    <w:hidden/>
    <w:uiPriority w:val="99"/>
    <w:semiHidden/>
    <w:rsid w:val="00B16E5B"/>
  </w:style>
  <w:style w:type="character" w:styleId="Kommentarzeichen">
    <w:name w:val="annotation reference"/>
    <w:basedOn w:val="Absatz-Standardschriftart"/>
    <w:uiPriority w:val="99"/>
    <w:semiHidden/>
    <w:unhideWhenUsed/>
    <w:rsid w:val="0095652E"/>
    <w:rPr>
      <w:sz w:val="16"/>
      <w:szCs w:val="16"/>
    </w:rPr>
  </w:style>
  <w:style w:type="paragraph" w:styleId="Kommentartext">
    <w:name w:val="annotation text"/>
    <w:basedOn w:val="Standard"/>
    <w:link w:val="KommentartextZchn"/>
    <w:uiPriority w:val="99"/>
    <w:semiHidden/>
    <w:unhideWhenUsed/>
    <w:rsid w:val="0095652E"/>
    <w:rPr>
      <w:sz w:val="20"/>
      <w:szCs w:val="20"/>
    </w:rPr>
  </w:style>
  <w:style w:type="character" w:customStyle="1" w:styleId="KommentartextZchn">
    <w:name w:val="Kommentartext Zchn"/>
    <w:basedOn w:val="Absatz-Standardschriftart"/>
    <w:link w:val="Kommentartext"/>
    <w:uiPriority w:val="99"/>
    <w:semiHidden/>
    <w:rsid w:val="0095652E"/>
    <w:rPr>
      <w:sz w:val="20"/>
      <w:szCs w:val="20"/>
    </w:rPr>
  </w:style>
  <w:style w:type="paragraph" w:styleId="Kommentarthema">
    <w:name w:val="annotation subject"/>
    <w:basedOn w:val="Kommentartext"/>
    <w:next w:val="Kommentartext"/>
    <w:link w:val="KommentarthemaZchn"/>
    <w:uiPriority w:val="99"/>
    <w:semiHidden/>
    <w:unhideWhenUsed/>
    <w:rsid w:val="0095652E"/>
    <w:rPr>
      <w:b/>
      <w:bCs/>
    </w:rPr>
  </w:style>
  <w:style w:type="character" w:customStyle="1" w:styleId="KommentarthemaZchn">
    <w:name w:val="Kommentarthema Zchn"/>
    <w:basedOn w:val="KommentartextZchn"/>
    <w:link w:val="Kommentarthema"/>
    <w:uiPriority w:val="99"/>
    <w:semiHidden/>
    <w:rsid w:val="009565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296">
      <w:bodyDiv w:val="1"/>
      <w:marLeft w:val="0"/>
      <w:marRight w:val="0"/>
      <w:marTop w:val="0"/>
      <w:marBottom w:val="0"/>
      <w:divBdr>
        <w:top w:val="none" w:sz="0" w:space="0" w:color="auto"/>
        <w:left w:val="none" w:sz="0" w:space="0" w:color="auto"/>
        <w:bottom w:val="none" w:sz="0" w:space="0" w:color="auto"/>
        <w:right w:val="none" w:sz="0" w:space="0" w:color="auto"/>
      </w:divBdr>
    </w:div>
    <w:div w:id="473789451">
      <w:bodyDiv w:val="1"/>
      <w:marLeft w:val="0"/>
      <w:marRight w:val="0"/>
      <w:marTop w:val="0"/>
      <w:marBottom w:val="0"/>
      <w:divBdr>
        <w:top w:val="none" w:sz="0" w:space="0" w:color="auto"/>
        <w:left w:val="none" w:sz="0" w:space="0" w:color="auto"/>
        <w:bottom w:val="none" w:sz="0" w:space="0" w:color="auto"/>
        <w:right w:val="none" w:sz="0" w:space="0" w:color="auto"/>
      </w:divBdr>
    </w:div>
    <w:div w:id="500891898">
      <w:bodyDiv w:val="1"/>
      <w:marLeft w:val="0"/>
      <w:marRight w:val="0"/>
      <w:marTop w:val="0"/>
      <w:marBottom w:val="0"/>
      <w:divBdr>
        <w:top w:val="none" w:sz="0" w:space="0" w:color="auto"/>
        <w:left w:val="none" w:sz="0" w:space="0" w:color="auto"/>
        <w:bottom w:val="none" w:sz="0" w:space="0" w:color="auto"/>
        <w:right w:val="none" w:sz="0" w:space="0" w:color="auto"/>
      </w:divBdr>
    </w:div>
    <w:div w:id="1294751401">
      <w:bodyDiv w:val="1"/>
      <w:marLeft w:val="0"/>
      <w:marRight w:val="0"/>
      <w:marTop w:val="0"/>
      <w:marBottom w:val="0"/>
      <w:divBdr>
        <w:top w:val="none" w:sz="0" w:space="0" w:color="auto"/>
        <w:left w:val="none" w:sz="0" w:space="0" w:color="auto"/>
        <w:bottom w:val="none" w:sz="0" w:space="0" w:color="auto"/>
        <w:right w:val="none" w:sz="0" w:space="0" w:color="auto"/>
      </w:divBdr>
    </w:div>
    <w:div w:id="1377319747">
      <w:bodyDiv w:val="1"/>
      <w:marLeft w:val="0"/>
      <w:marRight w:val="0"/>
      <w:marTop w:val="0"/>
      <w:marBottom w:val="0"/>
      <w:divBdr>
        <w:top w:val="none" w:sz="0" w:space="0" w:color="auto"/>
        <w:left w:val="none" w:sz="0" w:space="0" w:color="auto"/>
        <w:bottom w:val="none" w:sz="0" w:space="0" w:color="auto"/>
        <w:right w:val="none" w:sz="0" w:space="0" w:color="auto"/>
      </w:divBdr>
      <w:divsChild>
        <w:div w:id="1536580913">
          <w:marLeft w:val="0"/>
          <w:marRight w:val="0"/>
          <w:marTop w:val="0"/>
          <w:marBottom w:val="0"/>
          <w:divBdr>
            <w:top w:val="none" w:sz="0" w:space="0" w:color="auto"/>
            <w:left w:val="none" w:sz="0" w:space="0" w:color="auto"/>
            <w:bottom w:val="none" w:sz="0" w:space="0" w:color="auto"/>
            <w:right w:val="none" w:sz="0" w:space="0" w:color="auto"/>
          </w:divBdr>
          <w:divsChild>
            <w:div w:id="753669210">
              <w:marLeft w:val="0"/>
              <w:marRight w:val="0"/>
              <w:marTop w:val="0"/>
              <w:marBottom w:val="0"/>
              <w:divBdr>
                <w:top w:val="none" w:sz="0" w:space="0" w:color="auto"/>
                <w:left w:val="none" w:sz="0" w:space="0" w:color="auto"/>
                <w:bottom w:val="none" w:sz="0" w:space="0" w:color="auto"/>
                <w:right w:val="none" w:sz="0" w:space="0" w:color="auto"/>
              </w:divBdr>
              <w:divsChild>
                <w:div w:id="19799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653">
      <w:bodyDiv w:val="1"/>
      <w:marLeft w:val="0"/>
      <w:marRight w:val="0"/>
      <w:marTop w:val="0"/>
      <w:marBottom w:val="0"/>
      <w:divBdr>
        <w:top w:val="none" w:sz="0" w:space="0" w:color="auto"/>
        <w:left w:val="none" w:sz="0" w:space="0" w:color="auto"/>
        <w:bottom w:val="none" w:sz="0" w:space="0" w:color="auto"/>
        <w:right w:val="none" w:sz="0" w:space="0" w:color="auto"/>
      </w:divBdr>
    </w:div>
    <w:div w:id="1708489367">
      <w:bodyDiv w:val="1"/>
      <w:marLeft w:val="0"/>
      <w:marRight w:val="0"/>
      <w:marTop w:val="0"/>
      <w:marBottom w:val="0"/>
      <w:divBdr>
        <w:top w:val="none" w:sz="0" w:space="0" w:color="auto"/>
        <w:left w:val="none" w:sz="0" w:space="0" w:color="auto"/>
        <w:bottom w:val="none" w:sz="0" w:space="0" w:color="auto"/>
        <w:right w:val="none" w:sz="0" w:space="0" w:color="auto"/>
      </w:divBdr>
    </w:div>
    <w:div w:id="1843080955">
      <w:bodyDiv w:val="1"/>
      <w:marLeft w:val="0"/>
      <w:marRight w:val="0"/>
      <w:marTop w:val="0"/>
      <w:marBottom w:val="0"/>
      <w:divBdr>
        <w:top w:val="none" w:sz="0" w:space="0" w:color="auto"/>
        <w:left w:val="none" w:sz="0" w:space="0" w:color="auto"/>
        <w:bottom w:val="none" w:sz="0" w:space="0" w:color="auto"/>
        <w:right w:val="none" w:sz="0" w:space="0" w:color="auto"/>
      </w:divBdr>
    </w:div>
    <w:div w:id="202848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nkeil/Planarian"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keil@psychologie.uni-kiel.d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uliankeil/VirtualTool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juliankeil/Planari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15399</Words>
  <Characters>97017</Characters>
  <Application>Microsoft Office Word</Application>
  <DocSecurity>0</DocSecurity>
  <Lines>808</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Keil</cp:lastModifiedBy>
  <cp:revision>27</cp:revision>
  <dcterms:created xsi:type="dcterms:W3CDTF">2022-09-07T12:46:00Z</dcterms:created>
  <dcterms:modified xsi:type="dcterms:W3CDTF">2023-02-16T06:51:00Z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id="http://www.zotero.org/styles/bmc-neuroscience"/&gt;&lt;format class="21"/&gt;&lt;count citations="51" publications="34"/&gt;&lt;/info&gt;PAPERS2_INFO_END</vt:lpwstr>
  </property>
</Properties>
</file>